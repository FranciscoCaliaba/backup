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png" ContentType="image/png"/>
  <Override PartName="/word/media/image6.jpeg" ContentType="image/jpeg"/>
  <Override PartName="/word/media/image5.jpeg" ContentType="image/jpeg"/>
  <Override PartName="/word/media/image7.png" ContentType="image/pn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76"/>
        <w:ind w:left="0" w:right="68" w:hanging="0"/>
        <w:jc w:val="right"/>
        <w:rPr>
          <w:lang w:val="es-UY"/>
        </w:rPr>
      </w:pPr>
      <w:r>
        <mc:AlternateContent>
          <mc:Choice Requires="wps">
            <w:drawing>
              <wp:anchor behindDoc="0" distT="0" distB="0" distL="0" distR="0" simplePos="0" locked="0" layoutInCell="1" allowOverlap="1" relativeHeight="10">
                <wp:simplePos x="0" y="0"/>
                <wp:positionH relativeFrom="column">
                  <wp:posOffset>193040</wp:posOffset>
                </wp:positionH>
                <wp:positionV relativeFrom="paragraph">
                  <wp:posOffset>57150</wp:posOffset>
                </wp:positionV>
                <wp:extent cx="2048510" cy="581660"/>
                <wp:effectExtent l="0" t="0" r="0" b="0"/>
                <wp:wrapNone/>
                <wp:docPr id="1" name="Forma1"/>
                <a:graphic xmlns:a="http://schemas.openxmlformats.org/drawingml/2006/main">
                  <a:graphicData uri="http://schemas.microsoft.com/office/word/2010/wordprocessingShape">
                    <wps:wsp>
                      <wps:cNvSpPr txBox="1"/>
                      <wps:spPr>
                        <a:xfrm>
                          <a:off x="0" y="0"/>
                          <a:ext cx="2048040" cy="581040"/>
                        </a:xfrm>
                        <a:prstGeom prst="rect">
                          <a:avLst/>
                        </a:prstGeom>
                        <a:noFill/>
                        <a:ln>
                          <a:noFill/>
                        </a:ln>
                      </wps:spPr>
                      <wps:txbx>
                        <w:txbxContent>
                          <w:p>
                            <w:pPr>
                              <w:overflowPunct w:val="false"/>
                              <w:spacing w:before="0" w:after="0" w:lineRule="auto" w:line="240"/>
                              <w:ind w:hanging="0"/>
                              <w:jc w:val="left"/>
                              <w:rPr/>
                            </w:pPr>
                            <w:r>
                              <w:rPr>
                                <w:rFonts w:ascii="Calibri" w:hAnsi="Calibri" w:eastAsia="" w:cs="" w:asciiTheme="minorHAnsi" w:cstheme="minorBidi" w:eastAsiaTheme="minorEastAsia" w:hAnsiTheme="minorHAnsi"/>
                                <w:color w:val="auto"/>
                                <w:lang w:val="es-ES" w:eastAsia="es-ES" w:bidi="ar-SA"/>
                              </w:rPr>
                              <w:t xml:space="preserve">Grupo 4        </w:t>
                            </w:r>
                            <w:r>
                              <w:rPr>
                                <w:sz w:val="72"/>
                                <w:szCs w:val="72"/>
                                <w:b/>
                                <w:bCs/>
                                <w:rFonts w:ascii="Calibri" w:hAnsi="Calibri" w:eastAsia="" w:cs="" w:asciiTheme="minorHAnsi" w:cstheme="minorBidi" w:eastAsiaTheme="minorEastAsia" w:hAnsiTheme="minorHAnsi"/>
                                <w:color w:val="C9211E"/>
                                <w:lang w:val="es-ES" w:eastAsia="es-ES" w:bidi="ar-SA"/>
                              </w:rPr>
                              <w:t xml:space="preserve"> 8 </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Forma1" stroked="f" style="position:absolute;margin-left:15.2pt;margin-top:4.5pt;width:161.2pt;height:45.7pt" type="shapetype_202">
                <v:textbox>
                  <w:txbxContent>
                    <w:p>
                      <w:pPr>
                        <w:overflowPunct w:val="false"/>
                        <w:spacing w:before="0" w:after="0" w:lineRule="auto" w:line="240"/>
                        <w:ind w:hanging="0"/>
                        <w:jc w:val="left"/>
                        <w:rPr/>
                      </w:pPr>
                      <w:r>
                        <w:rPr>
                          <w:rFonts w:ascii="Calibri" w:hAnsi="Calibri" w:eastAsia="" w:cs="" w:asciiTheme="minorHAnsi" w:cstheme="minorBidi" w:eastAsiaTheme="minorEastAsia" w:hAnsiTheme="minorHAnsi"/>
                          <w:color w:val="auto"/>
                          <w:lang w:val="es-ES" w:eastAsia="es-ES" w:bidi="ar-SA"/>
                        </w:rPr>
                        <w:t xml:space="preserve">Grupo 4        </w:t>
                      </w:r>
                      <w:r>
                        <w:rPr>
                          <w:sz w:val="72"/>
                          <w:szCs w:val="72"/>
                          <w:b/>
                          <w:bCs/>
                          <w:rFonts w:ascii="Calibri" w:hAnsi="Calibri" w:eastAsia="" w:cs="" w:asciiTheme="minorHAnsi" w:cstheme="minorBidi" w:eastAsiaTheme="minorEastAsia" w:hAnsiTheme="minorHAnsi"/>
                          <w:color w:val="C9211E"/>
                          <w:lang w:val="es-ES" w:eastAsia="es-ES" w:bidi="ar-SA"/>
                        </w:rPr>
                        <w:t xml:space="preserve"> 8 </w:t>
                      </w:r>
                    </w:p>
                  </w:txbxContent>
                </v:textbox>
                <w10:wrap type="square"/>
                <v:fill o:detectmouseclick="t" on="false"/>
                <v:stroke color="black" joinstyle="round" endcap="flat"/>
              </v:shape>
            </w:pict>
          </mc:Fallback>
        </mc:AlternateContent>
      </w:r>
      <w:r>
        <w:rPr>
          <w:b/>
          <w:lang w:val="es-UY"/>
        </w:rPr>
        <w:t xml:space="preserve">SUMA: PROMUEVE JUICIO EJECUTIVO </w:t>
      </w:r>
    </w:p>
    <w:p>
      <w:pPr>
        <w:pStyle w:val="Normal"/>
        <w:spacing w:lineRule="auto" w:line="259" w:before="0" w:after="278"/>
        <w:ind w:left="0" w:right="0" w:hanging="0"/>
        <w:jc w:val="left"/>
        <w:rPr>
          <w:lang w:val="es-UY"/>
        </w:rPr>
      </w:pPr>
      <w:r>
        <w:rPr>
          <w:b/>
          <w:lang w:val="es-UY"/>
        </w:rPr>
        <w:t xml:space="preserve"> </w:t>
      </w:r>
    </w:p>
    <w:p>
      <w:pPr>
        <w:pStyle w:val="Ttulo1"/>
        <w:spacing w:before="0" w:after="313"/>
        <w:ind w:left="10" w:right="0" w:hanging="10"/>
        <w:rPr/>
      </w:pPr>
      <w:r>
        <w:rPr/>
        <w:t xml:space="preserve">AL JUZGADO DE PAZ DEPARTAMENTAL DE COLONIA </w:t>
      </w:r>
    </w:p>
    <w:p>
      <w:pPr>
        <w:pStyle w:val="Normal"/>
        <w:ind w:left="-5" w:right="59" w:hanging="10"/>
        <w:rPr>
          <w:lang w:val="es-UY"/>
        </w:rPr>
      </w:pPr>
      <w:r>
        <w:rPr>
          <w:sz w:val="28"/>
          <w:lang w:val="es-UY"/>
        </w:rPr>
        <w:t xml:space="preserve"> </w:t>
      </w:r>
      <w:r>
        <w:rPr>
          <w:lang w:val="es-UY"/>
        </w:rPr>
        <w:t xml:space="preserve">Rubén Monzón en representación de </w:t>
      </w:r>
      <w:r>
        <w:rPr>
          <w:b/>
          <w:u w:val="single" w:color="000000"/>
          <w:lang w:val="es-UY"/>
        </w:rPr>
        <w:t>PIPA S.A</w:t>
      </w:r>
      <w:r>
        <w:rPr>
          <w:lang w:val="es-UY"/>
        </w:rPr>
        <w:t xml:space="preserve"> </w:t>
      </w:r>
      <w:ins w:id="0" w:author="Mariana Da Silva" w:date="2020-09-17T11:05:00Z">
        <w:r>
          <w:rPr>
            <w:lang w:val="es-UY"/>
          </w:rPr>
          <w:t xml:space="preserve">y </w:t>
        </w:r>
      </w:ins>
      <w:r>
        <w:rPr>
          <w:lang w:val="es-UY"/>
        </w:rPr>
        <w:t xml:space="preserve">en calidad de presidente de la misma, que acredito con certificado notarial que acompaño, R.U.T N° 213456240065, con </w:t>
      </w:r>
      <w:ins w:id="1" w:author="Mariana Da Silva" w:date="2020-09-17T11:06:00Z">
        <w:r>
          <w:rPr>
            <w:lang w:val="es-UY"/>
          </w:rPr>
          <w:t>sede</w:t>
        </w:r>
      </w:ins>
      <w:del w:id="2" w:author="Mariana Da Silva" w:date="2020-09-17T11:06:00Z">
        <w:r>
          <w:rPr>
            <w:lang w:val="es-UY"/>
          </w:rPr>
          <w:delText xml:space="preserve">domicilio real </w:delText>
        </w:r>
      </w:del>
      <w:r>
        <w:rPr>
          <w:lang w:val="es-UY"/>
        </w:rPr>
        <w:t xml:space="preserve">en </w:t>
      </w:r>
      <w:r>
        <w:rPr>
          <w:b/>
          <w:lang w:val="es-UY"/>
        </w:rPr>
        <w:t xml:space="preserve">Avenida Batlle y Ordoñez N° 1523 </w:t>
      </w:r>
      <w:r>
        <w:rPr>
          <w:lang w:val="es-UY"/>
        </w:rPr>
        <w:t xml:space="preserve">(ciudad Nueva Palmira), y constituyendo domicilio electrónico </w:t>
      </w:r>
      <w:r>
        <w:rPr>
          <w:color w:val="0563C1"/>
          <w:u w:val="single" w:color="0563C1"/>
          <w:lang w:val="es-UY"/>
        </w:rPr>
        <w:t>12345676@notificaciones.poderjudicial.gub.uy</w:t>
      </w:r>
      <w:r>
        <w:rPr>
          <w:lang w:val="es-UY"/>
        </w:rPr>
        <w:t xml:space="preserve">, al Juzgado digo: </w:t>
      </w:r>
    </w:p>
    <w:p>
      <w:pPr>
        <w:pStyle w:val="Normal"/>
        <w:spacing w:before="0" w:after="194"/>
        <w:ind w:left="-5" w:right="59" w:hanging="10"/>
        <w:rPr>
          <w:lang w:val="es-UY"/>
        </w:rPr>
      </w:pPr>
      <w:r>
        <w:rPr>
          <w:lang w:val="es-UY"/>
        </w:rPr>
        <w:t xml:space="preserve"> </w:t>
      </w:r>
      <w:r>
        <w:rPr>
          <w:lang w:val="es-UY"/>
        </w:rPr>
        <w:t xml:space="preserve">Que en la representación invocada vengo a promover juicio ejecutivo contra el Señor </w:t>
      </w:r>
      <w:r>
        <w:rPr>
          <w:b/>
          <w:u w:val="single" w:color="000000"/>
          <w:lang w:val="es-UY"/>
        </w:rPr>
        <w:t>Marcos Rodríguez</w:t>
      </w:r>
      <w:r>
        <w:rPr>
          <w:lang w:val="es-UY"/>
        </w:rPr>
        <w:t xml:space="preserve"> con domicilio </w:t>
      </w:r>
      <w:del w:id="3" w:author="Mariana Da Silva" w:date="2020-09-17T11:06:00Z">
        <w:r>
          <w:rPr>
            <w:lang w:val="es-UY"/>
          </w:rPr>
          <w:delText>real</w:delText>
        </w:r>
      </w:del>
      <w:r>
        <w:rPr>
          <w:lang w:val="es-UY"/>
        </w:rPr>
        <w:t xml:space="preserve"> en la calle </w:t>
      </w:r>
      <w:r>
        <w:rPr>
          <w:b/>
          <w:lang w:val="es-UY"/>
        </w:rPr>
        <w:t>José Pintos N° 3030</w:t>
      </w:r>
      <w:r>
        <w:rPr>
          <w:lang w:val="es-UY"/>
        </w:rPr>
        <w:t xml:space="preserve"> de esta ciudad, en mérito a las siguientes consideraciones de hecho y fundamentos de derecho que paso a exponer: </w:t>
      </w:r>
    </w:p>
    <w:tbl>
      <w:tblPr>
        <w:tblStyle w:val="TableGrid"/>
        <w:tblpPr w:bottomFromText="0" w:horzAnchor="page" w:leftFromText="0" w:rightFromText="0" w:tblpX="434" w:tblpY="11135" w:topFromText="0" w:vertAnchor="page"/>
        <w:tblW w:w="1392" w:type="dxa"/>
        <w:jc w:val="left"/>
        <w:tblInd w:w="0" w:type="dxa"/>
        <w:tblCellMar>
          <w:top w:w="0" w:type="dxa"/>
          <w:left w:w="178" w:type="dxa"/>
          <w:bottom w:w="0" w:type="dxa"/>
          <w:right w:w="108" w:type="dxa"/>
        </w:tblCellMar>
        <w:tblLook w:firstRow="1" w:noVBand="1" w:lastRow="0" w:firstColumn="1" w:lastColumn="0" w:noHBand="0" w:val="04a0"/>
      </w:tblPr>
      <w:tblGrid>
        <w:gridCol w:w="1392"/>
      </w:tblGrid>
      <w:tr>
        <w:trPr>
          <w:trHeight w:val="1587" w:hRule="atLeast"/>
        </w:trPr>
        <w:tc>
          <w:tcPr>
            <w:tcW w:w="1392" w:type="dxa"/>
            <w:tcBorders>
              <w:top w:val="single" w:sz="6" w:space="0" w:color="000000"/>
              <w:left w:val="single" w:sz="6" w:space="0" w:color="000000"/>
              <w:bottom w:val="single" w:sz="6" w:space="0" w:color="000000"/>
              <w:right w:val="single" w:sz="6" w:space="0" w:color="000000"/>
            </w:tcBorders>
            <w:shd w:color="auto" w:fill="FFFF99" w:val="clear"/>
            <w:vAlign w:val="center"/>
          </w:tcPr>
          <w:p>
            <w:pPr>
              <w:pStyle w:val="Normal"/>
              <w:spacing w:lineRule="auto" w:line="259" w:before="0" w:after="0"/>
              <w:ind w:left="0" w:right="180" w:hanging="0"/>
              <w:jc w:val="center"/>
              <w:rPr/>
            </w:pPr>
            <w:r>
              <w:rPr>
                <w:rFonts w:eastAsia="Calibri" w:cs="Calibri" w:ascii="Calibri" w:hAnsi="Calibri"/>
                <w:b/>
                <w:sz w:val="22"/>
              </w:rPr>
              <w:t xml:space="preserve">Timbre </w:t>
            </w:r>
            <w:r>
              <mc:AlternateContent>
                <mc:Choice Requires="wps">
                  <w:drawing>
                    <wp:anchor behindDoc="0" distT="0" distB="0" distL="0" distR="0" simplePos="0" locked="0" layoutInCell="1" allowOverlap="1" relativeHeight="9">
                      <wp:simplePos x="0" y="0"/>
                      <wp:positionH relativeFrom="page">
                        <wp:posOffset>153035</wp:posOffset>
                      </wp:positionH>
                      <wp:positionV relativeFrom="page">
                        <wp:posOffset>4608195</wp:posOffset>
                      </wp:positionV>
                      <wp:extent cx="914400" cy="1017270"/>
                      <wp:effectExtent l="0" t="0" r="0" b="0"/>
                      <wp:wrapSquare wrapText="bothSides"/>
                      <wp:docPr id="2" name="Marco1"/>
                      <a:graphic xmlns:a="http://schemas.openxmlformats.org/drawingml/2006/main">
                        <a:graphicData uri="http://schemas.microsoft.com/office/word/2010/wordprocessingShape">
                          <wps:wsp>
                            <wps:cNvSpPr txBox="1"/>
                            <wps:spPr>
                              <a:xfrm>
                                <a:off x="0" y="0"/>
                                <a:ext cx="914400" cy="1017270"/>
                              </a:xfrm>
                              <a:prstGeom prst="rect"/>
                            </wps:spPr>
                            <wps:txbx>
                              <w:txbxContent>
                                <w:tbl>
                                  <w:tblPr>
                                    <w:tblStyle w:val="TableGrid"/>
                                    <w:tblpPr w:bottomFromText="0" w:horzAnchor="page" w:leftFromText="0" w:rightFromText="0" w:tblpX="400" w:tblpY="7257" w:topFromText="0" w:vertAnchor="page"/>
                                    <w:tblW w:w="1440" w:type="dxa"/>
                                    <w:jc w:val="left"/>
                                    <w:tblInd w:w="0" w:type="dxa"/>
                                    <w:tblCellMar>
                                      <w:top w:w="89" w:type="dxa"/>
                                      <w:left w:w="152" w:type="dxa"/>
                                      <w:bottom w:w="0" w:type="dxa"/>
                                      <w:right w:w="115" w:type="dxa"/>
                                    </w:tblCellMar>
                                    <w:tblLook w:firstRow="1" w:noVBand="1" w:lastRow="0" w:firstColumn="1" w:lastColumn="0" w:noHBand="0" w:val="04a0"/>
                                  </w:tblPr>
                                  <w:tblGrid>
                                    <w:gridCol w:w="1440"/>
                                  </w:tblGrid>
                                  <w:tr>
                                    <w:trPr>
                                      <w:trHeight w:val="1587" w:hRule="atLeast"/>
                                    </w:trPr>
                                    <w:tc>
                                      <w:tcPr>
                                        <w:tcW w:w="1440" w:type="dxa"/>
                                        <w:tcBorders>
                                          <w:top w:val="single" w:sz="6" w:space="0" w:color="000000"/>
                                          <w:left w:val="single" w:sz="6" w:space="0" w:color="000000"/>
                                          <w:bottom w:val="single" w:sz="6" w:space="0" w:color="000000"/>
                                          <w:right w:val="single" w:sz="6" w:space="0" w:color="000000"/>
                                        </w:tcBorders>
                                        <w:shd w:color="auto" w:fill="99CC00" w:val="clear"/>
                                      </w:tcPr>
                                      <w:p>
                                        <w:pPr>
                                          <w:pStyle w:val="Normal"/>
                                          <w:spacing w:lineRule="auto" w:line="259" w:before="0" w:after="0"/>
                                          <w:ind w:left="0" w:right="39" w:hanging="0"/>
                                          <w:jc w:val="center"/>
                                          <w:rPr/>
                                        </w:pPr>
                                        <w:r>
                                          <w:rPr>
                                            <w:rFonts w:eastAsia="Times New Roman" w:cs="Times New Roman" w:ascii="Times New Roman" w:hAnsi="Times New Roman"/>
                                            <w:b/>
                                            <w:sz w:val="20"/>
                                          </w:rPr>
                                          <w:t xml:space="preserve">Tasa </w:t>
                                        </w:r>
                                      </w:p>
                                      <w:p>
                                        <w:pPr>
                                          <w:pStyle w:val="Normal"/>
                                          <w:spacing w:lineRule="auto" w:line="259" w:before="0" w:after="3"/>
                                          <w:ind w:left="0" w:right="36" w:hanging="0"/>
                                          <w:jc w:val="center"/>
                                          <w:rPr/>
                                        </w:pPr>
                                        <w:r>
                                          <w:rPr>
                                            <w:rFonts w:eastAsia="Times New Roman" w:cs="Times New Roman" w:ascii="Times New Roman" w:hAnsi="Times New Roman"/>
                                            <w:b/>
                                            <w:sz w:val="20"/>
                                          </w:rPr>
                                          <w:t xml:space="preserve">Judicial </w:t>
                                        </w:r>
                                      </w:p>
                                      <w:p>
                                        <w:pPr>
                                          <w:pStyle w:val="Normal"/>
                                          <w:spacing w:lineRule="auto" w:line="259" w:before="0" w:after="160"/>
                                          <w:ind w:left="0" w:right="0" w:hanging="0"/>
                                          <w:jc w:val="left"/>
                                          <w:rPr/>
                                        </w:pPr>
                                        <w:r>
                                          <w:rPr>
                                            <w:rFonts w:eastAsia="Calibri" w:cs="Calibri" w:ascii="Calibri" w:hAnsi="Calibri"/>
                                            <w:sz w:val="22"/>
                                          </w:rPr>
                                          <w:t xml:space="preserve"> </w:t>
                                        </w:r>
                                      </w:p>
                                      <w:p>
                                        <w:pPr>
                                          <w:pStyle w:val="Normal"/>
                                          <w:spacing w:lineRule="auto" w:line="259" w:before="0" w:after="0"/>
                                          <w:ind w:left="0" w:right="36" w:hanging="0"/>
                                          <w:jc w:val="center"/>
                                          <w:rPr/>
                                        </w:pPr>
                                        <w:r>
                                          <w:rPr>
                                            <w:rFonts w:eastAsia="Calibri" w:cs="Calibri" w:ascii="Calibri" w:hAnsi="Calibri"/>
                                            <w:b/>
                                            <w:sz w:val="22"/>
                                          </w:rPr>
                                          <w:t xml:space="preserve">$ 530 </w:t>
                                        </w:r>
                                      </w:p>
                                    </w:tc>
                                  </w:tr>
                                </w:tbl>
                              </w:txbxContent>
                            </wps:txbx>
                            <wps:bodyPr anchor="t" lIns="0" tIns="0" rIns="0" bIns="0">
                              <a:spAutoFit/>
                            </wps:bodyPr>
                          </wps:wsp>
                        </a:graphicData>
                      </a:graphic>
                    </wp:anchor>
                  </w:drawing>
                </mc:Choice>
                <mc:Fallback>
                  <w:pict>
                    <v:rect style="position:absolute;rotation:0;width:72pt;height:80.1pt;mso-wrap-distance-left:0pt;mso-wrap-distance-right:0pt;mso-wrap-distance-top:0pt;mso-wrap-distance-bottom:0pt;margin-top:362.85pt;mso-position-vertical-relative:page;margin-left:12.05pt;mso-position-horizontal-relative:page">
                      <v:textbox inset="0in,0in,0in,0in">
                        <w:txbxContent>
                          <w:tbl>
                            <w:tblPr>
                              <w:tblStyle w:val="TableGrid"/>
                              <w:tblpPr w:bottomFromText="0" w:horzAnchor="page" w:leftFromText="0" w:rightFromText="0" w:tblpX="400" w:tblpY="7257" w:topFromText="0" w:vertAnchor="page"/>
                              <w:tblW w:w="1440" w:type="dxa"/>
                              <w:jc w:val="left"/>
                              <w:tblInd w:w="0" w:type="dxa"/>
                              <w:tblCellMar>
                                <w:top w:w="89" w:type="dxa"/>
                                <w:left w:w="152" w:type="dxa"/>
                                <w:bottom w:w="0" w:type="dxa"/>
                                <w:right w:w="115" w:type="dxa"/>
                              </w:tblCellMar>
                              <w:tblLook w:firstRow="1" w:noVBand="1" w:lastRow="0" w:firstColumn="1" w:lastColumn="0" w:noHBand="0" w:val="04a0"/>
                            </w:tblPr>
                            <w:tblGrid>
                              <w:gridCol w:w="1440"/>
                            </w:tblGrid>
                            <w:tr>
                              <w:trPr>
                                <w:trHeight w:val="1587" w:hRule="atLeast"/>
                              </w:trPr>
                              <w:tc>
                                <w:tcPr>
                                  <w:tcW w:w="1440" w:type="dxa"/>
                                  <w:tcBorders>
                                    <w:top w:val="single" w:sz="6" w:space="0" w:color="000000"/>
                                    <w:left w:val="single" w:sz="6" w:space="0" w:color="000000"/>
                                    <w:bottom w:val="single" w:sz="6" w:space="0" w:color="000000"/>
                                    <w:right w:val="single" w:sz="6" w:space="0" w:color="000000"/>
                                  </w:tcBorders>
                                  <w:shd w:color="auto" w:fill="99CC00" w:val="clear"/>
                                </w:tcPr>
                                <w:p>
                                  <w:pPr>
                                    <w:pStyle w:val="Normal"/>
                                    <w:spacing w:lineRule="auto" w:line="259" w:before="0" w:after="0"/>
                                    <w:ind w:left="0" w:right="39" w:hanging="0"/>
                                    <w:jc w:val="center"/>
                                    <w:rPr/>
                                  </w:pPr>
                                  <w:r>
                                    <w:rPr>
                                      <w:rFonts w:eastAsia="Times New Roman" w:cs="Times New Roman" w:ascii="Times New Roman" w:hAnsi="Times New Roman"/>
                                      <w:b/>
                                      <w:sz w:val="20"/>
                                    </w:rPr>
                                    <w:t xml:space="preserve">Tasa </w:t>
                                  </w:r>
                                </w:p>
                                <w:p>
                                  <w:pPr>
                                    <w:pStyle w:val="Normal"/>
                                    <w:spacing w:lineRule="auto" w:line="259" w:before="0" w:after="3"/>
                                    <w:ind w:left="0" w:right="36" w:hanging="0"/>
                                    <w:jc w:val="center"/>
                                    <w:rPr/>
                                  </w:pPr>
                                  <w:r>
                                    <w:rPr>
                                      <w:rFonts w:eastAsia="Times New Roman" w:cs="Times New Roman" w:ascii="Times New Roman" w:hAnsi="Times New Roman"/>
                                      <w:b/>
                                      <w:sz w:val="20"/>
                                    </w:rPr>
                                    <w:t xml:space="preserve">Judicial </w:t>
                                  </w:r>
                                </w:p>
                                <w:p>
                                  <w:pPr>
                                    <w:pStyle w:val="Normal"/>
                                    <w:spacing w:lineRule="auto" w:line="259" w:before="0" w:after="160"/>
                                    <w:ind w:left="0" w:right="0" w:hanging="0"/>
                                    <w:jc w:val="left"/>
                                    <w:rPr/>
                                  </w:pPr>
                                  <w:r>
                                    <w:rPr>
                                      <w:rFonts w:eastAsia="Calibri" w:cs="Calibri" w:ascii="Calibri" w:hAnsi="Calibri"/>
                                      <w:sz w:val="22"/>
                                    </w:rPr>
                                    <w:t xml:space="preserve"> </w:t>
                                  </w:r>
                                </w:p>
                                <w:p>
                                  <w:pPr>
                                    <w:pStyle w:val="Normal"/>
                                    <w:spacing w:lineRule="auto" w:line="259" w:before="0" w:after="0"/>
                                    <w:ind w:left="0" w:right="36" w:hanging="0"/>
                                    <w:jc w:val="center"/>
                                    <w:rPr/>
                                  </w:pPr>
                                  <w:r>
                                    <w:rPr>
                                      <w:rFonts w:eastAsia="Calibri" w:cs="Calibri" w:ascii="Calibri" w:hAnsi="Calibri"/>
                                      <w:b/>
                                      <w:sz w:val="22"/>
                                    </w:rPr>
                                    <w:t xml:space="preserve">$ 530 </w:t>
                                  </w:r>
                                </w:p>
                              </w:tc>
                            </w:tr>
                          </w:tbl>
                        </w:txbxContent>
                      </v:textbox>
                      <w10:wrap type="square"/>
                    </v:rect>
                  </w:pict>
                </mc:Fallback>
              </mc:AlternateContent>
            </w:r>
          </w:p>
          <w:p>
            <w:pPr>
              <w:pStyle w:val="Normal"/>
              <w:spacing w:lineRule="auto" w:line="259" w:before="0" w:after="160"/>
              <w:ind w:left="0" w:right="0" w:hanging="0"/>
              <w:jc w:val="left"/>
              <w:rPr/>
            </w:pPr>
            <w:r>
              <w:rPr>
                <w:rFonts w:eastAsia="Calibri" w:cs="Calibri" w:ascii="Calibri" w:hAnsi="Calibri"/>
                <w:b/>
                <w:sz w:val="22"/>
              </w:rPr>
              <w:t xml:space="preserve">Profesional </w:t>
            </w:r>
          </w:p>
          <w:p>
            <w:pPr>
              <w:pStyle w:val="Normal"/>
              <w:spacing w:lineRule="auto" w:line="259" w:before="0" w:after="0"/>
              <w:ind w:left="0" w:right="-1" w:hanging="0"/>
              <w:jc w:val="right"/>
              <w:rPr/>
            </w:pPr>
            <w:r>
              <w:rPr>
                <w:rFonts w:eastAsia="Calibri" w:cs="Calibri" w:ascii="Calibri" w:hAnsi="Calibri"/>
                <w:b/>
                <w:sz w:val="22"/>
              </w:rPr>
              <w:t xml:space="preserve">              </w:t>
            </w:r>
          </w:p>
          <w:p>
            <w:pPr>
              <w:pStyle w:val="Normal"/>
              <w:spacing w:lineRule="auto" w:line="259" w:before="0" w:after="0"/>
              <w:ind w:left="0" w:right="176" w:hanging="0"/>
              <w:jc w:val="center"/>
              <w:rPr/>
            </w:pPr>
            <w:r>
              <w:rPr>
                <w:rFonts w:eastAsia="Calibri" w:cs="Calibri" w:ascii="Calibri" w:hAnsi="Calibri"/>
                <w:b/>
                <w:sz w:val="22"/>
              </w:rPr>
              <w:t xml:space="preserve">$ 30 </w:t>
            </w:r>
          </w:p>
        </w:tc>
      </w:tr>
    </w:tbl>
    <w:tbl>
      <w:tblPr>
        <w:tblStyle w:val="TableGrid"/>
        <w:tblpPr w:bottomFromText="0" w:horzAnchor="page" w:leftFromText="0" w:rightFromText="0" w:tblpX="444" w:tblpY="9188" w:topFromText="0" w:vertAnchor="page"/>
        <w:tblW w:w="1368" w:type="dxa"/>
        <w:jc w:val="left"/>
        <w:tblInd w:w="0" w:type="dxa"/>
        <w:tblCellMar>
          <w:top w:w="119" w:type="dxa"/>
          <w:left w:w="115" w:type="dxa"/>
          <w:bottom w:w="0" w:type="dxa"/>
          <w:right w:w="115" w:type="dxa"/>
        </w:tblCellMar>
        <w:tblLook w:firstRow="1" w:noVBand="1" w:lastRow="0" w:firstColumn="1" w:lastColumn="0" w:noHBand="0" w:val="04a0"/>
      </w:tblPr>
      <w:tblGrid>
        <w:gridCol w:w="1368"/>
      </w:tblGrid>
      <w:tr>
        <w:trPr>
          <w:trHeight w:val="1587" w:hRule="atLeast"/>
        </w:trPr>
        <w:tc>
          <w:tcPr>
            <w:tcW w:w="1368" w:type="dxa"/>
            <w:tcBorders>
              <w:top w:val="single" w:sz="2" w:space="0" w:color="000000"/>
              <w:left w:val="single" w:sz="2" w:space="0" w:color="000000"/>
              <w:bottom w:val="single" w:sz="2" w:space="0" w:color="000000"/>
              <w:right w:val="single" w:sz="2" w:space="0" w:color="000000"/>
            </w:tcBorders>
            <w:shd w:color="auto" w:fill="33CCFF" w:val="clear"/>
          </w:tcPr>
          <w:p>
            <w:pPr>
              <w:pStyle w:val="Normal"/>
              <w:spacing w:lineRule="auto" w:line="259" w:before="0" w:after="160"/>
              <w:ind w:left="2" w:right="0" w:hanging="0"/>
              <w:jc w:val="center"/>
              <w:rPr/>
            </w:pPr>
            <w:r>
              <w:rPr>
                <w:rFonts w:eastAsia="Calibri" w:cs="Calibri" w:ascii="Calibri" w:hAnsi="Calibri"/>
                <w:b/>
                <w:sz w:val="22"/>
              </w:rPr>
              <w:t xml:space="preserve">Vicésima </w:t>
            </w:r>
          </w:p>
          <w:p>
            <w:pPr>
              <w:pStyle w:val="Normal"/>
              <w:spacing w:lineRule="auto" w:line="259"/>
              <w:ind w:left="50" w:right="0" w:hanging="0"/>
              <w:jc w:val="center"/>
              <w:rPr/>
            </w:pPr>
            <w:r>
              <w:rPr>
                <w:rFonts w:eastAsia="Calibri" w:cs="Calibri" w:ascii="Calibri" w:hAnsi="Calibri"/>
                <w:b/>
                <w:sz w:val="22"/>
              </w:rPr>
              <w:t xml:space="preserve"> </w:t>
            </w:r>
          </w:p>
          <w:p>
            <w:pPr>
              <w:pStyle w:val="Normal"/>
              <w:spacing w:lineRule="auto" w:line="259" w:before="0" w:after="0"/>
              <w:ind w:left="0" w:right="1" w:hanging="0"/>
              <w:jc w:val="center"/>
              <w:rPr/>
            </w:pPr>
            <w:r>
              <w:rPr>
                <w:rFonts w:eastAsia="Calibri" w:cs="Calibri" w:ascii="Calibri" w:hAnsi="Calibri"/>
                <w:b/>
                <w:sz w:val="22"/>
              </w:rPr>
              <w:t xml:space="preserve">$ 678 </w:t>
            </w:r>
          </w:p>
        </w:tc>
      </w:tr>
    </w:tbl>
    <w:p>
      <w:pPr>
        <w:pStyle w:val="Ttulo2"/>
        <w:spacing w:before="0" w:after="235"/>
        <w:ind w:left="664" w:right="722" w:hanging="10"/>
        <w:rPr/>
      </w:pPr>
      <w:r>
        <w:rPr/>
        <w:t>HECHOS</w:t>
      </w:r>
      <w:r>
        <w:rPr>
          <w:sz w:val="28"/>
          <w:u w:val="none"/>
        </w:rPr>
        <w:t xml:space="preserve"> </w:t>
      </w:r>
    </w:p>
    <w:p>
      <w:pPr>
        <w:pStyle w:val="Normal"/>
        <w:numPr>
          <w:ilvl w:val="0"/>
          <w:numId w:val="1"/>
        </w:numPr>
        <w:spacing w:before="0" w:after="18"/>
        <w:ind w:left="10" w:right="59" w:firstLine="720"/>
        <w:rPr>
          <w:lang w:val="es-UY"/>
        </w:rPr>
      </w:pPr>
      <w:r>
        <w:rPr>
          <w:lang w:val="es-UY"/>
        </w:rPr>
        <w:t xml:space="preserve">Como lo acredito con el documento adjunto, </w:t>
      </w:r>
      <w:del w:id="4" w:author="Mariana Da Silva" w:date="2020-09-17T11:10:00Z">
        <w:r>
          <w:rPr>
            <w:lang w:val="es-UY"/>
          </w:rPr>
          <w:delText xml:space="preserve">soy </w:delText>
        </w:r>
      </w:del>
      <w:ins w:id="5" w:author="Mariana Da Silva" w:date="2020-09-17T11:10:00Z">
        <w:r>
          <w:rPr>
            <w:lang w:val="es-UY"/>
          </w:rPr>
          <w:t xml:space="preserve">mi representada es </w:t>
        </w:r>
      </w:ins>
      <w:r>
        <w:rPr>
          <w:lang w:val="es-UY"/>
        </w:rPr>
        <w:t>tenedor</w:t>
      </w:r>
      <w:ins w:id="6" w:author="Mariana Da Silva" w:date="2020-09-17T11:10:00Z">
        <w:r>
          <w:rPr>
            <w:lang w:val="es-UY"/>
          </w:rPr>
          <w:t>a</w:t>
        </w:r>
      </w:ins>
      <w:r>
        <w:rPr>
          <w:lang w:val="es-UY"/>
        </w:rPr>
        <w:t xml:space="preserve"> del cheque N° 12345, librado el día el 21 de Julio del presente año por Marcos Rodríguez, contra el </w:t>
      </w:r>
    </w:p>
    <w:p>
      <w:pPr>
        <w:pStyle w:val="Normal"/>
        <w:ind w:left="-5" w:right="59" w:hanging="10"/>
        <w:rPr>
          <w:lang w:val="es-UY"/>
        </w:rPr>
      </w:pPr>
      <w:r>
        <w:rPr>
          <w:lang w:val="es-UY"/>
        </w:rPr>
        <w:t xml:space="preserve">Banco de la República Oriental del Uruguay “BROU” (Sucursal Nueva Palmira), por un importe de $460.000 (pesos uruguayos cuatrocientos sesenta mil). </w:t>
      </w:r>
    </w:p>
    <w:p>
      <w:pPr>
        <w:pStyle w:val="Normal"/>
        <w:numPr>
          <w:ilvl w:val="0"/>
          <w:numId w:val="1"/>
        </w:numPr>
        <w:ind w:left="10" w:right="59" w:firstLine="720"/>
        <w:rPr>
          <w:lang w:val="es-UY"/>
        </w:rPr>
      </w:pPr>
      <w:r>
        <w:rPr>
          <w:lang w:val="es-UY"/>
        </w:rPr>
        <w:t xml:space="preserve">Presentado en tiempo al cobro, el mismo fue devuelto por falta de fondos, tal como surge de la constancia que el Banco girado estampó al dorso, donde se informó como domicilio del librador el indicado en el exordio. </w:t>
      </w:r>
    </w:p>
    <w:p>
      <w:pPr>
        <w:pStyle w:val="Normal"/>
        <w:numPr>
          <w:ilvl w:val="0"/>
          <w:numId w:val="1"/>
        </w:numPr>
        <w:ind w:left="10" w:right="59" w:firstLine="720"/>
        <w:rPr>
          <w:lang w:val="es-UY"/>
        </w:rPr>
      </w:pPr>
      <w:r>
        <w:rPr>
          <w:lang w:val="es-UY"/>
        </w:rPr>
        <w:t xml:space="preserve">Pese a los reiterados intentos extrajudiciales que he realizado para lograr el cobro del referido documento y el agotamiento de todas las vías conciliatoria, obteniendo un infructuoso resultado, es que atañe a mi derecho e interés el inicio de la presente acción ejecutiva. </w:t>
      </w:r>
    </w:p>
    <w:p>
      <w:pPr>
        <w:pStyle w:val="Normal"/>
        <w:numPr>
          <w:ilvl w:val="0"/>
          <w:numId w:val="1"/>
        </w:numPr>
        <w:ind w:left="10" w:right="59" w:firstLine="720"/>
        <w:rPr>
          <w:lang w:val="es-UY"/>
        </w:rPr>
      </w:pPr>
      <w:r>
        <w:rPr>
          <w:lang w:val="es-UY"/>
        </w:rPr>
        <w:t>En consecuencia, corresponde – por no conocer de momento bienes concretos sujetos a la medida – trabar embargo en créditos y derechos de Marcos Rodríguez, titular de la Cédula de Identidad N°2.363.456-8, comerciante, domiciliado en José Pintos N°3030 de la ciudad de Colonia del Sacramento, en cantidad suficiente a cubrir la suma adeudada, indexación, intereses, costas y costos, comunicándolo por oficio al Registro Nacional de Actos Personales, Sección Interdicciones.</w:t>
      </w:r>
      <w:r>
        <w:rPr>
          <w:rFonts w:eastAsia="Calibri" w:cs="Calibri" w:ascii="Calibri" w:hAnsi="Calibri"/>
          <w:sz w:val="22"/>
          <w:lang w:val="es-UY"/>
        </w:rPr>
        <w:t xml:space="preserve"> </w:t>
      </w:r>
      <w:r>
        <w:rPr>
          <w:lang w:val="es-UY"/>
        </w:rPr>
        <w:t xml:space="preserve"> </w:t>
      </w:r>
    </w:p>
    <w:p>
      <w:pPr>
        <w:pStyle w:val="Ttulo2"/>
        <w:ind w:left="664" w:right="0" w:hanging="10"/>
        <w:rPr/>
      </w:pPr>
      <w:r>
        <w:rPr/>
        <w:t>PRUEBA</w:t>
      </w:r>
      <w:r>
        <w:rPr>
          <w:u w:val="none"/>
        </w:rPr>
        <w:t xml:space="preserve"> </w:t>
      </w:r>
    </w:p>
    <w:p>
      <w:pPr>
        <w:pStyle w:val="Normal"/>
        <w:ind w:left="-15" w:right="59" w:firstLine="720"/>
        <w:rPr>
          <w:lang w:val="es-UY"/>
        </w:rPr>
      </w:pPr>
      <w:r>
        <w:rPr>
          <w:lang w:val="es-UY"/>
        </w:rPr>
        <w:t xml:space="preserve">A efectos de acreditar los hechos alegados ut supra, acompaño a este escrito la siguiente documentación: </w:t>
      </w:r>
    </w:p>
    <w:p>
      <w:pPr>
        <w:pStyle w:val="Normal"/>
        <w:numPr>
          <w:ilvl w:val="0"/>
          <w:numId w:val="2"/>
        </w:numPr>
        <w:ind w:left="10" w:right="59" w:firstLine="720"/>
        <w:rPr>
          <w:lang w:val="es-UY"/>
        </w:rPr>
      </w:pPr>
      <w:r>
        <w:rPr>
          <w:lang w:val="es-UY"/>
        </w:rPr>
        <w:t xml:space="preserve">Certificado notarial el cual acredita la calidad de Presidente de la S.A, que identifico y señalo con la letra “A” </w:t>
      </w:r>
    </w:p>
    <w:p>
      <w:pPr>
        <w:pStyle w:val="Normal"/>
        <w:numPr>
          <w:ilvl w:val="0"/>
          <w:numId w:val="2"/>
        </w:numPr>
        <w:spacing w:lineRule="auto" w:line="362" w:before="0" w:after="157"/>
        <w:ind w:left="10" w:right="59" w:firstLine="720"/>
        <w:rPr>
          <w:lang w:val="es-UY"/>
        </w:rPr>
      </w:pPr>
      <w:r>
        <w:rPr>
          <w:lang w:val="es-UY"/>
        </w:rPr>
        <w:t xml:space="preserve">Fotocopia </w:t>
      </w:r>
      <w:del w:id="7" w:author="Mariana Da Silva" w:date="2020-09-17T11:07:00Z">
        <w:r>
          <w:rPr>
            <w:lang w:val="es-UY"/>
          </w:rPr>
          <w:delText xml:space="preserve">autenticada por la Oficina Actuaria de esta Sede </w:delText>
        </w:r>
      </w:del>
      <w:r>
        <w:rPr>
          <w:lang w:val="es-UY"/>
        </w:rPr>
        <w:t xml:space="preserve">del cheque N°12345 con la constancia de falta de previsión de fondos del mismo, que identifico y señalo con la letra “B” </w:t>
      </w:r>
    </w:p>
    <w:p>
      <w:pPr>
        <w:pStyle w:val="Normal"/>
        <w:numPr>
          <w:ilvl w:val="0"/>
          <w:numId w:val="2"/>
        </w:numPr>
        <w:ind w:left="10" w:right="59" w:firstLine="720"/>
        <w:rPr>
          <w:lang w:val="es-UY"/>
          <w:del w:id="9" w:author="Mariana Da Silva" w:date="2020-09-17T11:07:00Z"/>
        </w:rPr>
      </w:pPr>
      <w:del w:id="8" w:author="Mariana Da Silva" w:date="2020-09-17T11:07:00Z">
        <w:r>
          <w:rPr>
            <w:lang w:val="es-UY"/>
          </w:rPr>
          <w:delText xml:space="preserve">Constancia de pago de Impuesto a las Ejecuciones, que identifico y señalo con la letra “C” </w:delText>
        </w:r>
      </w:del>
    </w:p>
    <w:p>
      <w:pPr>
        <w:pStyle w:val="Normal"/>
        <w:ind w:left="664" w:right="721" w:hanging="10"/>
        <w:rPr/>
      </w:pPr>
      <w:r>
        <w:rPr/>
        <w:t>DERECHO</w:t>
      </w:r>
      <w:r>
        <w:rPr>
          <w:u w:val="none"/>
        </w:rPr>
        <w:t xml:space="preserve"> </w:t>
      </w:r>
    </w:p>
    <w:p>
      <w:pPr>
        <w:pStyle w:val="Normal"/>
        <w:spacing w:lineRule="auto" w:line="362" w:before="0" w:after="157"/>
        <w:ind w:left="-5" w:right="0" w:hanging="10"/>
        <w:jc w:val="left"/>
        <w:rPr>
          <w:lang w:val="es-UY"/>
        </w:rPr>
      </w:pPr>
      <w:r>
        <w:rPr>
          <w:lang w:val="es-UY"/>
        </w:rPr>
        <w:t xml:space="preserve"> </w:t>
      </w:r>
      <w:r>
        <w:rPr>
          <w:lang w:val="es-UY"/>
        </w:rPr>
        <w:tab/>
        <w:t xml:space="preserve">Fundo </w:t>
      </w:r>
      <w:del w:id="10" w:author="Mariana Da Silva" w:date="2020-09-17T11:09:00Z">
        <w:r>
          <w:rPr>
            <w:lang w:val="es-UY"/>
          </w:rPr>
          <w:delText xml:space="preserve">mi </w:delText>
        </w:r>
      </w:del>
      <w:ins w:id="11" w:author="Mariana Da Silva" w:date="2020-09-17T11:09:00Z">
        <w:r>
          <w:rPr>
            <w:lang w:val="es-UY"/>
          </w:rPr>
          <w:t xml:space="preserve">el </w:t>
        </w:r>
      </w:ins>
      <w:r>
        <w:rPr>
          <w:lang w:val="es-UY"/>
        </w:rPr>
        <w:t xml:space="preserve">derecho </w:t>
      </w:r>
      <w:ins w:id="12" w:author="Mariana Da Silva" w:date="2020-09-17T11:09:00Z">
        <w:r>
          <w:rPr>
            <w:lang w:val="es-UY"/>
          </w:rPr>
          <w:t xml:space="preserve">de mi representada </w:t>
        </w:r>
      </w:ins>
      <w:r>
        <w:rPr>
          <w:lang w:val="es-UY"/>
        </w:rPr>
        <w:t xml:space="preserve">en lo establecido en los artículos 117, 118, 353 a 361 del Código General del Proceso, Decreto Ley N° 14.412, Decreto Ley N° 14.701 y demás normas concordantes y complementarias. </w:t>
      </w:r>
    </w:p>
    <w:p>
      <w:pPr>
        <w:pStyle w:val="Ttulo2"/>
        <w:ind w:left="664" w:right="722" w:hanging="10"/>
        <w:rPr/>
      </w:pPr>
      <w:r>
        <w:rPr/>
        <w:t>PETITORIO</w:t>
      </w:r>
      <w:r>
        <w:rPr>
          <w:u w:val="none"/>
        </w:rPr>
        <w:t xml:space="preserve"> </w:t>
      </w:r>
    </w:p>
    <w:p>
      <w:pPr>
        <w:pStyle w:val="Normal"/>
        <w:spacing w:lineRule="auto" w:line="259" w:before="0" w:after="278"/>
        <w:ind w:left="-5" w:right="59" w:hanging="10"/>
        <w:rPr>
          <w:lang w:val="es-UY"/>
        </w:rPr>
      </w:pPr>
      <w:r>
        <w:rPr>
          <w:lang w:val="es-UY"/>
        </w:rPr>
        <w:t xml:space="preserve">Por lo expuesto al Juzgado solicito: </w:t>
      </w:r>
    </w:p>
    <w:p>
      <w:pPr>
        <w:pStyle w:val="Normal"/>
        <w:numPr>
          <w:ilvl w:val="0"/>
          <w:numId w:val="3"/>
        </w:numPr>
        <w:ind w:left="10" w:right="59" w:firstLine="720"/>
        <w:rPr>
          <w:lang w:val="es-UY"/>
        </w:rPr>
      </w:pPr>
      <w:r>
        <w:rPr>
          <w:lang w:val="es-UY"/>
        </w:rPr>
        <w:t>Me tenga por presentado</w:t>
      </w:r>
      <w:ins w:id="13" w:author="Mariana Da Silva" w:date="2020-09-17T11:10:00Z">
        <w:r>
          <w:rPr>
            <w:lang w:val="es-UY"/>
          </w:rPr>
          <w:t xml:space="preserve"> en la calidad invocada y por</w:t>
        </w:r>
      </w:ins>
      <w:del w:id="14" w:author="Mariana Da Silva" w:date="2020-09-17T11:11:00Z">
        <w:r>
          <w:rPr>
            <w:lang w:val="es-UY"/>
          </w:rPr>
          <w:delText>,</w:delText>
        </w:r>
      </w:del>
      <w:r>
        <w:rPr>
          <w:lang w:val="es-UY"/>
        </w:rPr>
        <w:t xml:space="preserve"> acreditada la representación invocada, por denunciado el domicilio real y constituido el electrónico. </w:t>
      </w:r>
    </w:p>
    <w:p>
      <w:pPr>
        <w:pStyle w:val="Normal"/>
        <w:numPr>
          <w:ilvl w:val="0"/>
          <w:numId w:val="3"/>
        </w:numPr>
        <w:ind w:left="10" w:right="59" w:firstLine="720"/>
        <w:rPr>
          <w:lang w:val="es-UY"/>
        </w:rPr>
      </w:pPr>
      <w:del w:id="15" w:author="Mariana Da Silva" w:date="2020-09-17T11:11:00Z">
        <w:r>
          <w:rPr>
            <w:lang w:val="es-UY"/>
          </w:rPr>
          <w:delText>Se condene al demandado al pago de la suma de $ 467.248 (pesos uruguayos cuatrocientos sesenta y siete mil doscientos cuarenta y ocho), correspondientes a la suma adeudada actualizada con intereses legales, más costas y costos del juicio.</w:delText>
        </w:r>
      </w:del>
      <w:r>
        <w:rPr>
          <w:lang w:val="es-UY"/>
        </w:rPr>
        <w:t xml:space="preserve"> </w:t>
      </w:r>
    </w:p>
    <w:p>
      <w:pPr>
        <w:pStyle w:val="Normal"/>
        <w:numPr>
          <w:ilvl w:val="0"/>
          <w:numId w:val="3"/>
        </w:numPr>
        <w:ind w:left="10" w:right="59" w:firstLine="720"/>
        <w:rPr>
          <w:lang w:val="es-UY"/>
        </w:rPr>
      </w:pPr>
      <w:r>
        <w:rPr>
          <w:lang w:val="es-UY"/>
        </w:rPr>
        <w:t xml:space="preserve">Que sin noticia al deudor y por no conocer de momento bienes concretos, se decrete el embargo genérico, contra el Sr. Marcos Rodríguez titular de la Cédula de Identidad N°2.363.456-8, domiciliado en José Pintos N°3030 de la ciudad de Colonia del Sacramento, en cantidad suficiente para cubrir la antedicha suma adeudada y oficiándose al Registro Nacional de Actos Personales, Sección Interdicciones. </w:t>
      </w:r>
    </w:p>
    <w:p>
      <w:pPr>
        <w:pStyle w:val="Normal"/>
        <w:ind w:left="-15" w:right="59" w:firstLine="720"/>
        <w:rPr>
          <w:lang w:val="es-UY"/>
        </w:rPr>
      </w:pPr>
      <w:r>
        <w:rPr>
          <w:lang w:val="es-UY"/>
        </w:rPr>
        <w:t xml:space="preserve">4-Una vez retirado el oficio, se cite de excepciones por el plazo de 10 días hábiles perentorios e improrrogables, declarando la ejecución y denunciando los bienes concretos hasta la satisfacción del crédito. </w:t>
      </w:r>
    </w:p>
    <w:p>
      <w:pPr>
        <w:pStyle w:val="Normal"/>
        <w:ind w:left="-5" w:right="59" w:hanging="10"/>
        <w:rPr>
          <w:lang w:val="es-UY"/>
        </w:rPr>
      </w:pPr>
      <w:r>
        <w:rPr>
          <w:b/>
          <w:lang w:val="es-UY"/>
        </w:rPr>
        <w:t>PRIMER OTROSÍ DIGO</w:t>
      </w:r>
      <w:r>
        <w:rPr>
          <w:lang w:val="es-UY"/>
        </w:rPr>
        <w:t xml:space="preserve">: La suma de la causa asciende a $ 467.248, más costos y costas, sobre la cual se efectúa el pago del 1% por concepto de pago de Impuestos a las Ejecuciones según Ley N°16.170, cuya constancia expedida por el BROU se adjunta.  </w:t>
      </w:r>
    </w:p>
    <w:p>
      <w:pPr>
        <w:pStyle w:val="Normal"/>
        <w:ind w:left="-5" w:right="59" w:hanging="10"/>
        <w:rPr>
          <w:lang w:val="es-UY"/>
        </w:rPr>
      </w:pPr>
      <w:r>
        <w:rPr>
          <w:b/>
          <w:lang w:val="es-UY"/>
        </w:rPr>
        <w:t>SEGUNDO OTROSÍ DIGO</w:t>
      </w:r>
      <w:r>
        <w:rPr>
          <w:lang w:val="es-UY"/>
        </w:rPr>
        <w:t xml:space="preserve">: Que el Dr. Alejandro Quiroga queda investido con las facultades de representación en la forma establecida por el art. 44 del C.G.P., cuyo texto conozco y sobre cuyos alcances he sido debidamente instruido, habiendo denunciado ya mi domicilio real, y comprometiéndome a informar a la sede cualquier modificación al respecto. </w:t>
      </w:r>
    </w:p>
    <w:p>
      <w:pPr>
        <w:pStyle w:val="Normal"/>
        <w:ind w:left="-5" w:right="59" w:hanging="10"/>
        <w:rPr>
          <w:lang w:val="es-UY"/>
        </w:rPr>
      </w:pPr>
      <w:r>
        <w:rPr>
          <w:b/>
          <w:lang w:val="es-UY"/>
        </w:rPr>
        <w:t>TERCER OTROSÍ DIGO</w:t>
      </w:r>
      <w:r>
        <w:rPr>
          <w:lang w:val="es-UY"/>
        </w:rPr>
        <w:t xml:space="preserve">: </w:t>
      </w:r>
      <w:del w:id="16" w:author="Mariana Da Silva" w:date="2020-09-17T11:11:00Z">
        <w:bookmarkStart w:id="0" w:name="_GoBack"/>
        <w:bookmarkEnd w:id="0"/>
        <w:r>
          <w:rPr>
            <w:lang w:val="es-UY"/>
          </w:rPr>
          <w:delText xml:space="preserve"> </w:delText>
        </w:r>
      </w:del>
      <w:r>
        <w:rPr>
          <w:lang w:val="es-UY"/>
        </w:rPr>
        <w:t xml:space="preserve">Que a los efectos establecidos por los arts. 85, 90, 106 y 107 del C.G.P., autoriza a la Procuradora Natalia Rica. </w:t>
      </w:r>
    </w:p>
    <w:p>
      <w:pPr>
        <w:pStyle w:val="Normal"/>
        <w:ind w:left="-5" w:right="59" w:hanging="10"/>
        <w:rPr>
          <w:lang w:val="es-UY"/>
        </w:rPr>
      </w:pPr>
      <w:r>
        <w:rPr>
          <w:b/>
          <w:lang w:val="es-UY"/>
        </w:rPr>
        <w:t>CUARTO OTROSÍ DIGO</w:t>
      </w:r>
      <w:r>
        <w:rPr>
          <w:lang w:val="es-UY"/>
        </w:rPr>
        <w:t xml:space="preserve">: Se tenga presente que se acompaña doble juego de fotocopias del cheque, a los efectos que sea certificado por la Oficina Actuaría y se devuelva el original, de acuerdo al artículo 72.1 inc. 2 del Código General del Proceso. </w:t>
      </w:r>
    </w:p>
    <w:p>
      <w:pPr>
        <w:pStyle w:val="Normal"/>
        <w:spacing w:lineRule="auto" w:line="259" w:before="0" w:after="115"/>
        <w:ind w:left="-5" w:right="59" w:hanging="10"/>
        <w:rPr>
          <w:lang w:val="es-UY"/>
        </w:rPr>
      </w:pPr>
      <w:r>
        <w:rPr>
          <w:b/>
          <w:lang w:val="es-UY"/>
        </w:rPr>
        <w:t>QUINTO OTROSÍ DIGO</w:t>
      </w:r>
      <w:r>
        <w:rPr>
          <w:lang w:val="es-UY"/>
        </w:rPr>
        <w:t xml:space="preserve">: De acuerdo a lo dispuesto por el artículo 71 lit. B de la ley </w:t>
      </w:r>
    </w:p>
    <w:p>
      <w:pPr>
        <w:pStyle w:val="Normal"/>
        <w:ind w:left="-5" w:right="59" w:hanging="10"/>
        <w:rPr>
          <w:lang w:val="es-UY"/>
        </w:rPr>
      </w:pPr>
      <w:r>
        <w:rPr>
          <w:lang w:val="es-UY"/>
        </w:rPr>
        <w:t xml:space="preserve">N°17.738 y concordantes, se repone vicésima por un valor de $678 (pesos uruguayos seiscientos setenta y ocho) fijándose provisoriamente los honorarios profesionales en 3 Bases de Prestación y Contribución.  </w:t>
      </w:r>
    </w:p>
    <w:p>
      <w:pPr>
        <w:pStyle w:val="Normal"/>
        <w:spacing w:lineRule="auto" w:line="259" w:before="0" w:after="0"/>
        <w:ind w:left="0" w:right="0" w:hanging="0"/>
        <w:jc w:val="left"/>
        <w:rPr>
          <w:lang w:val="es-UY"/>
        </w:rPr>
      </w:pPr>
      <w:r>
        <w:rPr>
          <w:lang w:val="es-UY"/>
        </w:rPr>
        <w:t xml:space="preserve"> </w:t>
      </w:r>
    </w:p>
    <w:tbl>
      <w:tblPr>
        <w:tblStyle w:val="TableGrid"/>
        <w:tblW w:w="8188" w:type="dxa"/>
        <w:jc w:val="left"/>
        <w:tblInd w:w="0" w:type="dxa"/>
        <w:tblCellMar>
          <w:top w:w="0" w:type="dxa"/>
          <w:left w:w="108" w:type="dxa"/>
          <w:bottom w:w="0" w:type="dxa"/>
          <w:right w:w="108" w:type="dxa"/>
        </w:tblCellMar>
        <w:tblLook w:firstRow="1" w:noVBand="1" w:lastRow="0" w:firstColumn="1" w:lastColumn="0" w:noHBand="0" w:val="04a0"/>
      </w:tblPr>
      <w:tblGrid>
        <w:gridCol w:w="5424"/>
        <w:gridCol w:w="2763"/>
      </w:tblGrid>
      <w:tr>
        <w:trPr>
          <w:trHeight w:val="770" w:hRule="atLeast"/>
        </w:trPr>
        <w:tc>
          <w:tcPr>
            <w:tcW w:w="5424" w:type="dxa"/>
            <w:tcBorders/>
            <w:vAlign w:val="center"/>
          </w:tcPr>
          <w:p>
            <w:pPr>
              <w:pStyle w:val="Normal"/>
              <w:tabs>
                <w:tab w:val="clear" w:pos="708"/>
                <w:tab w:val="center" w:pos="2462" w:leader="none"/>
                <w:tab w:val="center" w:pos="3347" w:leader="none"/>
              </w:tabs>
              <w:spacing w:lineRule="auto" w:line="259" w:before="0" w:after="8"/>
              <w:ind w:left="0" w:right="0" w:hanging="0"/>
              <w:jc w:val="left"/>
              <w:rPr/>
            </w:pPr>
            <w:r>
              <w:rPr>
                <w:lang w:val="es-UY"/>
              </w:rPr>
              <w:t xml:space="preserve"> </w:t>
            </w:r>
            <w:r>
              <w:rPr>
                <w:lang w:val="es-UY"/>
              </w:rPr>
              <w:tab/>
            </w:r>
            <w:r>
              <w:rPr>
                <w:rFonts w:eastAsia="Times New Roman" w:cs="Times New Roman" w:ascii="Times New Roman" w:hAnsi="Times New Roman"/>
                <w:sz w:val="22"/>
              </w:rPr>
              <w:t>RUBÉN MONZÓN</w:t>
            </w:r>
            <w:r>
              <w:rPr/>
              <w:t xml:space="preserve"> </w:t>
              <w:tab/>
            </w:r>
            <w:r>
              <w:rPr>
                <w:rFonts w:eastAsia="Times New Roman" w:cs="Times New Roman" w:ascii="Times New Roman" w:hAnsi="Times New Roman"/>
                <w:sz w:val="22"/>
              </w:rPr>
              <w:t xml:space="preserve"> </w:t>
            </w:r>
          </w:p>
          <w:p>
            <w:pPr>
              <w:pStyle w:val="Normal"/>
              <w:spacing w:lineRule="auto" w:line="259" w:before="0" w:after="0"/>
              <w:ind w:left="1580" w:right="0" w:hanging="0"/>
              <w:jc w:val="left"/>
              <w:rPr/>
            </w:pPr>
            <w:r>
              <w:rPr>
                <w:rFonts w:eastAsia="Calibri" w:cs="Calibri" w:ascii="Calibri" w:hAnsi="Calibri"/>
                <w:sz w:val="22"/>
              </w:rPr>
              <w:t xml:space="preserve"> </w:t>
            </w:r>
          </w:p>
        </w:tc>
        <w:tc>
          <w:tcPr>
            <w:tcW w:w="2763" w:type="dxa"/>
            <w:tcBorders/>
          </w:tcPr>
          <w:p>
            <w:pPr>
              <w:pStyle w:val="Normal"/>
              <w:spacing w:lineRule="auto" w:line="259" w:before="0" w:after="0"/>
              <w:ind w:left="0" w:right="0" w:hanging="0"/>
              <w:rPr>
                <w:lang w:val="es-UY"/>
              </w:rPr>
            </w:pPr>
            <w:r>
              <w:rPr>
                <w:rFonts w:eastAsia="Times New Roman" w:cs="Times New Roman" w:ascii="Times New Roman" w:hAnsi="Times New Roman"/>
                <w:sz w:val="22"/>
                <w:lang w:val="es-UY"/>
              </w:rPr>
              <w:t xml:space="preserve">Dr. ALEJANDRO QUIROGA </w:t>
            </w:r>
          </w:p>
          <w:p>
            <w:pPr>
              <w:pStyle w:val="Normal"/>
              <w:spacing w:lineRule="auto" w:line="259" w:before="0" w:after="60"/>
              <w:ind w:left="0" w:right="0" w:hanging="0"/>
              <w:jc w:val="left"/>
              <w:rPr>
                <w:lang w:val="es-UY"/>
              </w:rPr>
            </w:pPr>
            <w:r>
              <w:rPr>
                <w:rFonts w:eastAsia="Times New Roman" w:cs="Times New Roman" w:ascii="Times New Roman" w:hAnsi="Times New Roman"/>
                <w:sz w:val="22"/>
                <w:lang w:val="es-UY"/>
              </w:rPr>
              <w:t xml:space="preserve">               </w:t>
            </w:r>
            <w:r>
              <w:rPr>
                <w:rFonts w:eastAsia="Times New Roman" w:cs="Times New Roman" w:ascii="Times New Roman" w:hAnsi="Times New Roman"/>
                <w:sz w:val="22"/>
                <w:lang w:val="es-UY"/>
              </w:rPr>
              <w:t xml:space="preserve">ABOGADO </w:t>
            </w:r>
          </w:p>
          <w:p>
            <w:pPr>
              <w:pStyle w:val="Normal"/>
              <w:spacing w:lineRule="auto" w:line="259" w:before="0" w:after="0"/>
              <w:ind w:left="0" w:right="0" w:hanging="0"/>
              <w:jc w:val="left"/>
              <w:rPr>
                <w:lang w:val="es-UY"/>
              </w:rPr>
            </w:pPr>
            <w:r>
              <w:rPr>
                <w:rFonts w:eastAsia="Times New Roman" w:cs="Times New Roman" w:ascii="Times New Roman" w:hAnsi="Times New Roman"/>
                <w:sz w:val="22"/>
                <w:lang w:val="es-UY"/>
              </w:rPr>
              <w:t xml:space="preserve">              </w:t>
            </w:r>
            <w:r>
              <w:rPr>
                <w:rFonts w:eastAsia="Times New Roman" w:cs="Times New Roman" w:ascii="Times New Roman" w:hAnsi="Times New Roman"/>
                <w:sz w:val="22"/>
                <w:lang w:val="es-UY"/>
              </w:rPr>
              <w:t>Mat. N° 1111</w:t>
            </w:r>
            <w:r>
              <w:rPr>
                <w:rFonts w:eastAsia="Times New Roman" w:cs="Times New Roman" w:ascii="Times New Roman" w:hAnsi="Times New Roman"/>
                <w:sz w:val="32"/>
                <w:lang w:val="es-UY"/>
              </w:rPr>
              <w:t xml:space="preserve"> </w:t>
            </w:r>
          </w:p>
        </w:tc>
      </w:tr>
    </w:tbl>
    <w:p>
      <w:pPr>
        <w:pStyle w:val="Normal"/>
        <w:spacing w:lineRule="auto" w:line="259" w:before="0" w:after="0"/>
        <w:ind w:left="1718" w:right="0" w:hanging="0"/>
        <w:jc w:val="center"/>
        <w:rPr>
          <w:lang w:val="es-UY"/>
        </w:rPr>
      </w:pPr>
      <w:r>
        <w:rPr>
          <w:rFonts w:eastAsia="Calibri" w:cs="Calibri" w:ascii="Calibri" w:hAnsi="Calibri"/>
          <w:sz w:val="22"/>
          <w:lang w:val="es-UY"/>
        </w:rPr>
        <w:t xml:space="preserve"> </w:t>
      </w:r>
      <w:r>
        <w:br w:type="page"/>
      </w:r>
    </w:p>
    <w:p>
      <w:pPr>
        <w:pStyle w:val="Normal"/>
        <w:spacing w:lineRule="auto" w:line="259" w:before="0" w:after="887"/>
        <w:ind w:left="-547" w:right="-502" w:hanging="0"/>
        <w:jc w:val="left"/>
        <w:rPr/>
      </w:pPr>
      <w:r>
        <w:rPr/>
        <mc:AlternateContent>
          <mc:Choice Requires="wpg">
            <w:drawing>
              <wp:inline distT="0" distB="0" distL="0" distR="0">
                <wp:extent cx="6501765" cy="1198880"/>
                <wp:effectExtent l="0" t="0" r="0" b="0"/>
                <wp:docPr id="3" name=""/>
                <a:graphic xmlns:a="http://schemas.openxmlformats.org/drawingml/2006/main">
                  <a:graphicData uri="http://schemas.microsoft.com/office/word/2010/wordprocessingGroup">
                    <wpg:wgp>
                      <wpg:cNvGrpSpPr/>
                      <wpg:grpSpPr>
                        <a:xfrm>
                          <a:off x="0" y="0"/>
                          <a:ext cx="6501240" cy="1198080"/>
                        </a:xfrm>
                      </wpg:grpSpPr>
                      <pic:pic xmlns:pic="http://schemas.openxmlformats.org/drawingml/2006/picture">
                        <pic:nvPicPr>
                          <pic:cNvPr id="0" name="Picture 724" descr=""/>
                          <pic:cNvPicPr/>
                        </pic:nvPicPr>
                        <pic:blipFill>
                          <a:blip r:embed="rId2"/>
                          <a:stretch/>
                        </pic:blipFill>
                        <pic:spPr>
                          <a:xfrm>
                            <a:off x="0" y="0"/>
                            <a:ext cx="6501240" cy="1198080"/>
                          </a:xfrm>
                          <a:prstGeom prst="rect">
                            <a:avLst/>
                          </a:prstGeom>
                          <a:ln>
                            <a:noFill/>
                          </a:ln>
                        </pic:spPr>
                      </pic:pic>
                      <wps:wsp>
                        <wps:cNvSpPr/>
                        <wps:spPr>
                          <a:xfrm>
                            <a:off x="5055120" y="840600"/>
                            <a:ext cx="41400" cy="190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wps:txbx>
                        <wps:bodyPr lIns="0" rIns="0" tIns="0" bIns="0">
                          <a:noAutofit/>
                        </wps:bodyPr>
                      </wps:wsp>
                      <pic:pic xmlns:pic="http://schemas.openxmlformats.org/drawingml/2006/picture">
                        <pic:nvPicPr>
                          <pic:cNvPr id="1" name="Picture 5570" descr=""/>
                          <pic:cNvPicPr/>
                        </pic:nvPicPr>
                        <pic:blipFill>
                          <a:blip r:embed="rId3"/>
                          <a:stretch/>
                        </pic:blipFill>
                        <pic:spPr>
                          <a:xfrm>
                            <a:off x="5711040" y="135360"/>
                            <a:ext cx="304200" cy="337680"/>
                          </a:xfrm>
                          <a:prstGeom prst="rect">
                            <a:avLst/>
                          </a:prstGeom>
                          <a:ln>
                            <a:noFill/>
                          </a:ln>
                        </pic:spPr>
                      </pic:pic>
                      <wps:wsp>
                        <wps:cNvSpPr/>
                        <wps:spPr>
                          <a:xfrm>
                            <a:off x="5722560" y="97920"/>
                            <a:ext cx="368280" cy="6253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72"/>
                                  <w:b/>
                                  <w:u w:val="none"/>
                                  <w:dstrike w:val="false"/>
                                  <w:strike w:val="false"/>
                                  <w:i w:val="false"/>
                                  <w:vertAlign w:val="baseline"/>
                                  <w:position w:val="0"/>
                                  <w:spacing w:val="0"/>
                                  <w:szCs w:val="72"/>
                                  <w:bCs/>
                                  <w:iCs w:val="false"/>
                                  <w:smallCaps w:val="false"/>
                                  <w:caps w:val="false"/>
                                  <w:rFonts w:asciiTheme="minorHAnsi" w:cstheme="minorBidi" w:eastAsiaTheme="minorEastAsia" w:hAnsiTheme="minorHAnsi" w:ascii="Calibri" w:hAnsi="Calibri" w:eastAsia="Calibri" w:cs="Calibri"/>
                                  <w:color w:val="auto"/>
                                  <w:lang w:val="es-ES" w:eastAsia="es-ES" w:bidi="ar-SA"/>
                                </w:rPr>
                                <w:t>A</w:t>
                              </w:r>
                            </w:p>
                          </w:txbxContent>
                        </wps:txbx>
                        <wps:bodyPr lIns="0" rIns="0" tIns="0" bIns="0">
                          <a:noAutofit/>
                        </wps:bodyPr>
                      </wps:wsp>
                      <wps:wsp>
                        <wps:cNvSpPr/>
                        <wps:spPr>
                          <a:xfrm>
                            <a:off x="6000120" y="97920"/>
                            <a:ext cx="137160" cy="6253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72"/>
                                  <w:b/>
                                  <w:u w:val="none"/>
                                  <w:dstrike w:val="false"/>
                                  <w:strike w:val="false"/>
                                  <w:i w:val="false"/>
                                  <w:vertAlign w:val="baseline"/>
                                  <w:position w:val="0"/>
                                  <w:spacing w:val="0"/>
                                  <w:szCs w:val="72"/>
                                  <w:bCs/>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wps:txbx>
                        <wps:bodyPr lIns="0" rIns="0" tIns="0" bIns="0">
                          <a:noAutofit/>
                        </wps:bodyPr>
                      </wps:wsp>
                    </wpg:wgp>
                  </a:graphicData>
                </a:graphic>
              </wp:inline>
            </w:drawing>
          </mc:Choice>
          <mc:Fallback>
            <w:pict>
              <v:group id="shape_0" style="position:absolute;margin-left:0pt;margin-top:-94.4pt;width:511.9pt;height:94.35pt" coordorigin="0,-1888" coordsize="10238,188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4" stroked="f" style="position:absolute;left:0;top:-1888;width:10237;height:1886;mso-position-vertical:top" type="shapetype_75">
                  <v:imagedata r:id="rId2" o:detectmouseclick="t"/>
                  <w10:wrap type="none"/>
                  <v:stroke color="#3465a4" joinstyle="round" endcap="flat"/>
                </v:shape>
                <v:rect id="shape_0" ID="Rectangle 726" stroked="f" style="position:absolute;left:7961;top:-564;width:64;height:29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v:textbox>
                  <w10:wrap type="square"/>
                  <v:fill o:detectmouseclick="t" on="false"/>
                  <v:stroke color="#3465a4" joinstyle="round" endcap="flat"/>
                </v:rect>
                <v:shape id="shape_0" ID="Picture 5570" stroked="f" style="position:absolute;left:8994;top:-1675;width:478;height:531;mso-position-vertical:top" type="shapetype_75">
                  <v:imagedata r:id="rId3" o:detectmouseclick="t"/>
                  <w10:wrap type="none"/>
                  <v:stroke color="#3465a4" joinstyle="round" endcap="flat"/>
                </v:shape>
                <v:rect id="shape_0" ID="Rectangle 730" stroked="f" style="position:absolute;left:9012;top:-1734;width:579;height:984;mso-position-vertical:top">
                  <v:textbox>
                    <w:txbxContent>
                      <w:p>
                        <w:pPr>
                          <w:overflowPunct w:val="false"/>
                          <w:spacing w:before="0" w:after="160" w:lineRule="auto" w:line="256"/>
                          <w:ind w:hanging="0"/>
                          <w:jc w:val="left"/>
                          <w:rPr/>
                        </w:pPr>
                        <w:r>
                          <w:rPr>
                            <w:sz w:val="72"/>
                            <w:b/>
                            <w:u w:val="none"/>
                            <w:dstrike w:val="false"/>
                            <w:strike w:val="false"/>
                            <w:i w:val="false"/>
                            <w:vertAlign w:val="baseline"/>
                            <w:position w:val="0"/>
                            <w:spacing w:val="0"/>
                            <w:szCs w:val="72"/>
                            <w:bCs/>
                            <w:iCs w:val="false"/>
                            <w:smallCaps w:val="false"/>
                            <w:caps w:val="false"/>
                            <w:rFonts w:asciiTheme="minorHAnsi" w:cstheme="minorBidi" w:eastAsiaTheme="minorEastAsia" w:hAnsiTheme="minorHAnsi" w:ascii="Calibri" w:hAnsi="Calibri" w:eastAsia="Calibri" w:cs="Calibri"/>
                            <w:color w:val="auto"/>
                            <w:lang w:val="es-ES" w:eastAsia="es-ES" w:bidi="ar-SA"/>
                          </w:rPr>
                          <w:t>A</w:t>
                        </w:r>
                      </w:p>
                    </w:txbxContent>
                  </v:textbox>
                  <w10:wrap type="square"/>
                  <v:fill o:detectmouseclick="t" on="false"/>
                  <v:stroke color="#3465a4" joinstyle="round" endcap="flat"/>
                </v:rect>
                <v:rect id="shape_0" ID="Rectangle 731" stroked="f" style="position:absolute;left:9449;top:-1734;width:215;height:984;mso-position-vertical:top">
                  <v:textbox>
                    <w:txbxContent>
                      <w:p>
                        <w:pPr>
                          <w:overflowPunct w:val="false"/>
                          <w:spacing w:before="0" w:after="160" w:lineRule="auto" w:line="256"/>
                          <w:ind w:hanging="0"/>
                          <w:jc w:val="left"/>
                          <w:rPr/>
                        </w:pPr>
                        <w:r>
                          <w:rPr>
                            <w:sz w:val="72"/>
                            <w:b/>
                            <w:u w:val="none"/>
                            <w:dstrike w:val="false"/>
                            <w:strike w:val="false"/>
                            <w:i w:val="false"/>
                            <w:vertAlign w:val="baseline"/>
                            <w:position w:val="0"/>
                            <w:spacing w:val="0"/>
                            <w:szCs w:val="72"/>
                            <w:bCs/>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v:textbox>
                  <w10:wrap type="square"/>
                  <v:fill o:detectmouseclick="t" on="false"/>
                  <v:stroke color="#3465a4" joinstyle="round" endcap="flat"/>
                </v:rect>
              </v:group>
            </w:pict>
          </mc:Fallback>
        </mc:AlternateContent>
      </w:r>
    </w:p>
    <w:p>
      <w:pPr>
        <w:pStyle w:val="Normal"/>
        <w:spacing w:lineRule="auto" w:line="259" w:before="0" w:after="237"/>
        <w:ind w:left="-5" w:right="59" w:hanging="10"/>
        <w:rPr>
          <w:lang w:val="es-UY"/>
        </w:rPr>
      </w:pPr>
      <w:r>
        <w:rPr>
          <w:lang w:val="es-UY"/>
        </w:rPr>
        <w:t xml:space="preserve">Prudencia Buenafe, Escribana Pública, </w:t>
      </w:r>
      <w:r>
        <w:rPr>
          <w:b/>
          <w:u w:val="single" w:color="000000"/>
          <w:lang w:val="es-UY"/>
        </w:rPr>
        <w:t>CERTIFICO QUE</w:t>
      </w:r>
      <w:r>
        <w:rPr>
          <w:b/>
          <w:lang w:val="es-UY"/>
        </w:rPr>
        <w:t>:</w:t>
      </w:r>
      <w:r>
        <w:rPr>
          <w:lang w:val="es-UY"/>
        </w:rPr>
        <w:t xml:space="preserve"> I) A) </w:t>
      </w:r>
      <w:r>
        <w:rPr>
          <w:b/>
          <w:lang w:val="es-UY"/>
        </w:rPr>
        <w:t>PIPA S.A.</w:t>
      </w:r>
      <w:r>
        <w:rPr>
          <w:lang w:val="es-UY"/>
        </w:rPr>
        <w:t xml:space="preserve"> es persona </w:t>
      </w:r>
    </w:p>
    <w:p>
      <w:pPr>
        <w:pStyle w:val="Normal"/>
        <w:spacing w:lineRule="auto" w:line="463" w:before="0" w:after="1"/>
        <w:ind w:left="-5" w:right="59" w:hanging="10"/>
        <w:rPr>
          <w:lang w:val="es-UY"/>
        </w:rPr>
      </w:pPr>
      <w:r>
        <w:rPr>
          <w:lang w:val="es-UY"/>
        </w:rPr>
        <w:t xml:space="preserve">jurídica hábil y vigente y está inscripta en el Registro Único Tributario de la Dirección General Impositiva con el número 21.345624.0065 y en el Banco de Previsión Social con el número 363636/0 B) Su domicilio es en el Departamento de Colonia con sede social en la Avenida Batlle y Ordoñez N° 1523, de la ciudad de Nueva Palmira. C) Fue constituida por documento privado de fecha catorce de febrero de dos mil diez, cuyas firmas fueron certificadas y protocolizado por el Escribano Honesto Leal el día </w:t>
      </w:r>
    </w:p>
    <w:p>
      <w:pPr>
        <w:pStyle w:val="Normal"/>
        <w:spacing w:lineRule="auto" w:line="463" w:before="0" w:after="0"/>
        <w:ind w:left="-5" w:right="59" w:hanging="10"/>
        <w:rPr>
          <w:lang w:val="es-UY"/>
        </w:rPr>
      </w:pPr>
      <w:r>
        <w:drawing>
          <wp:anchor behindDoc="0" distT="0" distB="0" distL="114300" distR="114300" simplePos="0" locked="0" layoutInCell="1" allowOverlap="1" relativeHeight="2">
            <wp:simplePos x="0" y="0"/>
            <wp:positionH relativeFrom="page">
              <wp:posOffset>205740</wp:posOffset>
            </wp:positionH>
            <wp:positionV relativeFrom="page">
              <wp:posOffset>3566160</wp:posOffset>
            </wp:positionV>
            <wp:extent cx="1031240" cy="2912745"/>
            <wp:effectExtent l="0" t="0" r="0" b="0"/>
            <wp:wrapSquare wrapText="bothSides"/>
            <wp:docPr id="4" name="Picture 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1" descr=""/>
                    <pic:cNvPicPr>
                      <a:picLocks noChangeAspect="1" noChangeArrowheads="1"/>
                    </pic:cNvPicPr>
                  </pic:nvPicPr>
                  <pic:blipFill>
                    <a:blip r:embed="rId4"/>
                    <a:stretch>
                      <a:fillRect/>
                    </a:stretch>
                  </pic:blipFill>
                  <pic:spPr bwMode="auto">
                    <a:xfrm>
                      <a:off x="0" y="0"/>
                      <a:ext cx="1031240" cy="2912745"/>
                    </a:xfrm>
                    <a:prstGeom prst="rect">
                      <a:avLst/>
                    </a:prstGeom>
                  </pic:spPr>
                </pic:pic>
              </a:graphicData>
            </a:graphic>
          </wp:anchor>
        </w:drawing>
      </w:r>
      <w:r>
        <w:rPr>
          <w:lang w:val="es-UY"/>
        </w:rPr>
        <w:t>v</w:t>
      </w:r>
      <w:r>
        <w:rPr>
          <w:lang w:val="es-UY"/>
        </w:rPr>
        <w:t xml:space="preserve">eintinueve de febrero de dos mil diez, su estatuto fue aprobado por la Auditoría Interna de la Nación con fecha ocho de marzo de dos mil diez, siendo inscripto el primer testimonio de protocolización en el Registro Nacional de Comercio el día quince de marzo con el número cien. D) Se efectuaron las publicaciones en los Diarios La Hoja y La Pluma, los días veinte y veintitrés  respectivamente. II) De su Estatuto surge que: </w:t>
      </w:r>
    </w:p>
    <w:p>
      <w:pPr>
        <w:pStyle w:val="Normal"/>
        <w:spacing w:lineRule="auto" w:line="463" w:before="0" w:after="237"/>
        <w:ind w:left="-5" w:right="59" w:hanging="10"/>
        <w:rPr>
          <w:lang w:val="es-UY"/>
        </w:rPr>
      </w:pPr>
      <w:r>
        <w:rPr>
          <w:lang w:val="es-UY"/>
        </w:rPr>
        <w:t>i) su plazo es de 40 años ii) del artículo 17, surge que la representación corresponde a  su Presidente, Rubén Monzón, titular de la cedula de identidad número 1.111.1111, quién fue designado  para integrar el cargo de Presidente en Asamblea Ordinaria de fecha seis de abril de dos mil diez asumiendo con fecha ocho de abril de dos mil diez, encontrándose actualmente en pleno ejercicio del mismo. iii) su capital se encuentra representado por acciones. III): Control declaratoria Ley N° 17.904 inscripta, Ley N° 18.930, Ley N° 19.484 y declaración del representante de que no hay comunicaciones posteriores que modifiquen la precedente.</w:t>
      </w:r>
      <w:r>
        <w:rPr>
          <w:rFonts w:eastAsia="Calibri" w:cs="Calibri" w:ascii="Calibri" w:hAnsi="Calibri"/>
          <w:sz w:val="22"/>
          <w:lang w:val="es-UY"/>
        </w:rPr>
        <w:t xml:space="preserve"> </w:t>
      </w:r>
      <w:r>
        <w:rPr>
          <w:lang w:val="es-UY"/>
        </w:rPr>
        <w:t xml:space="preserve">IV) Tuve a la vista toda la documentación de la cual se extrae la información que contiene la presente certificación. </w:t>
      </w:r>
      <w:r>
        <w:rPr>
          <w:b/>
          <w:u w:val="single" w:color="000000"/>
          <w:lang w:val="es-UY"/>
        </w:rPr>
        <w:t>EN FE DE ELLO</w:t>
      </w:r>
      <w:r>
        <w:rPr>
          <w:lang w:val="es-UY"/>
        </w:rPr>
        <w:t xml:space="preserve">, a solicitud de </w:t>
      </w:r>
      <w:r>
        <w:rPr>
          <w:b/>
          <w:lang w:val="es-UY"/>
        </w:rPr>
        <w:t>PIPA S.A.</w:t>
      </w:r>
      <w:r>
        <w:rPr>
          <w:lang w:val="es-UY"/>
        </w:rPr>
        <w:t xml:space="preserve"> y para su presentación ante el </w:t>
      </w:r>
    </w:p>
    <w:p>
      <w:pPr>
        <w:pStyle w:val="Normal"/>
        <w:spacing w:lineRule="auto" w:line="463" w:before="0" w:after="2"/>
        <w:ind w:left="-5" w:right="59" w:hanging="10"/>
        <w:rPr>
          <w:lang w:val="es-UY"/>
        </w:rPr>
      </w:pPr>
      <w:r>
        <w:rPr>
          <w:lang w:val="es-UY"/>
        </w:rPr>
        <w:t xml:space="preserve">Juzgado de Paz Departamental de Colonia expido el presente en una hoja de mi Papel  Notarial de Actuación serie Zz número 333352 y lo sello, signo y firmo </w:t>
      </w:r>
    </w:p>
    <w:p>
      <w:pPr>
        <w:pStyle w:val="Normal"/>
        <w:spacing w:lineRule="auto" w:line="259" w:before="0" w:after="33"/>
        <w:ind w:left="-5" w:right="59" w:hanging="10"/>
        <w:rPr>
          <w:lang w:val="es-UY"/>
        </w:rPr>
      </w:pPr>
      <w:r>
        <w:rPr>
          <w:lang w:val="es-UY"/>
        </w:rPr>
        <w:t xml:space="preserve">en Montevideo el diez de setiembre de dos mil veinte. </w:t>
      </w:r>
    </w:p>
    <w:p>
      <w:pPr>
        <w:pStyle w:val="Normal"/>
        <w:spacing w:lineRule="auto" w:line="259" w:before="0" w:after="349"/>
        <w:ind w:left="720" w:right="0" w:hanging="0"/>
        <w:jc w:val="left"/>
        <w:rPr>
          <w:lang w:val="es-UY"/>
        </w:rPr>
      </w:pPr>
      <w:r>
        <w:rPr>
          <w:lang w:val="es-UY"/>
        </w:rPr>
        <w:t xml:space="preserve"> </w:t>
      </w:r>
    </w:p>
    <w:p>
      <w:pPr>
        <w:pStyle w:val="Normal"/>
        <w:spacing w:lineRule="auto" w:line="259" w:before="0" w:after="293"/>
        <w:ind w:left="2160" w:right="0" w:hanging="0"/>
        <w:jc w:val="left"/>
        <w:rPr>
          <w:lang w:val="es-UY"/>
        </w:rPr>
      </w:pPr>
      <w:r>
        <w:rPr>
          <w:rFonts w:eastAsia="Calibri" w:cs="Calibri" w:ascii="Calibri" w:hAnsi="Calibri"/>
          <w:i/>
          <w:sz w:val="32"/>
          <w:lang w:val="es-UY"/>
        </w:rPr>
        <w:t>PBF</w:t>
      </w:r>
      <w:r>
        <w:rPr>
          <w:rFonts w:eastAsia="Times New Roman" w:cs="Times New Roman" w:ascii="Times New Roman" w:hAnsi="Times New Roman"/>
          <w:sz w:val="32"/>
          <w:lang w:val="es-UY"/>
        </w:rPr>
        <w:t xml:space="preserve"> Prudencia Buenafe </w:t>
      </w:r>
    </w:p>
    <w:p>
      <w:pPr>
        <w:pStyle w:val="Normal"/>
        <w:pBdr>
          <w:top w:val="single" w:sz="8" w:space="0" w:color="000000"/>
          <w:left w:val="single" w:sz="8" w:space="0" w:color="000000"/>
          <w:bottom w:val="single" w:sz="8" w:space="0" w:color="000000"/>
          <w:right w:val="single" w:sz="8" w:space="0" w:color="000000"/>
        </w:pBdr>
        <w:spacing w:lineRule="auto" w:line="259" w:before="0" w:after="288"/>
        <w:ind w:left="0" w:right="82" w:hanging="0"/>
        <w:jc w:val="center"/>
        <w:rPr>
          <w:lang w:val="es-UY"/>
        </w:rPr>
      </w:pPr>
      <w:r>
        <w:rPr>
          <w:rFonts w:eastAsia="Stencil" w:cs="Stencil" w:ascii="Stencil" w:hAnsi="Stencil"/>
          <w:sz w:val="20"/>
          <w:lang w:val="es-UY"/>
        </w:rPr>
        <w:t xml:space="preserve"> </w:t>
      </w:r>
    </w:p>
    <w:p>
      <w:pPr>
        <w:pStyle w:val="Normal"/>
        <w:tabs>
          <w:tab w:val="clear" w:pos="708"/>
          <w:tab w:val="center" w:pos="24" w:leader="none"/>
          <w:tab w:val="center" w:pos="744" w:leader="none"/>
          <w:tab w:val="center" w:pos="2501" w:leader="none"/>
        </w:tabs>
        <w:spacing w:lineRule="auto" w:line="259" w:before="0" w:after="291"/>
        <w:ind w:left="-15" w:right="0" w:hanging="0"/>
        <w:jc w:val="left"/>
        <w:rPr>
          <w:lang w:val="es-UY"/>
        </w:rPr>
      </w:pPr>
      <w:r>
        <w:rPr>
          <w:rFonts w:eastAsia="Stencil" w:cs="Stencil" w:ascii="Stencil" w:hAnsi="Stencil"/>
          <w:sz w:val="20"/>
          <w:lang w:val="es-UY"/>
        </w:rPr>
        <w:t xml:space="preserve">                </w:t>
      </w:r>
      <w:r>
        <w:rPr>
          <w:rFonts w:eastAsia="Stencil" w:cs="Stencil" w:ascii="Stencil" w:hAnsi="Stencil"/>
          <w:sz w:val="20"/>
          <w:lang w:val="es-UY"/>
        </w:rPr>
        <w:tab/>
        <w:t xml:space="preserve"> </w:t>
        <w:tab/>
        <w:t xml:space="preserve"> </w:t>
        <w:tab/>
        <w:t xml:space="preserve"> PRUDENCIA BUENAFE </w:t>
      </w:r>
    </w:p>
    <w:p>
      <w:pPr>
        <w:pStyle w:val="Normal"/>
        <w:tabs>
          <w:tab w:val="clear" w:pos="708"/>
          <w:tab w:val="center" w:pos="24" w:leader="none"/>
          <w:tab w:val="center" w:pos="744" w:leader="none"/>
          <w:tab w:val="center" w:pos="2439" w:leader="none"/>
        </w:tabs>
        <w:spacing w:lineRule="auto" w:line="259" w:before="0" w:after="291"/>
        <w:ind w:left="-15" w:right="0" w:hanging="0"/>
        <w:jc w:val="left"/>
        <w:rPr>
          <w:lang w:val="es-UY"/>
        </w:rPr>
      </w:pPr>
      <w:r>
        <w:rPr>
          <w:rFonts w:eastAsia="Stencil" w:cs="Stencil" w:ascii="Stencil" w:hAnsi="Stencil"/>
          <w:sz w:val="20"/>
          <w:lang w:val="es-UY"/>
        </w:rPr>
        <w:t xml:space="preserve">                 </w:t>
      </w:r>
      <w:r>
        <w:rPr>
          <w:rFonts w:eastAsia="Stencil" w:cs="Stencil" w:ascii="Stencil" w:hAnsi="Stencil"/>
          <w:sz w:val="20"/>
          <w:lang w:val="es-UY"/>
        </w:rPr>
        <w:tab/>
        <w:t xml:space="preserve"> </w:t>
        <w:tab/>
        <w:t xml:space="preserve"> </w:t>
        <w:tab/>
        <w:t xml:space="preserve">ESCRIBANA PÚBLICA </w:t>
      </w:r>
    </w:p>
    <w:p>
      <w:pPr>
        <w:pStyle w:val="Normal"/>
        <w:spacing w:lineRule="auto" w:line="259" w:before="0" w:after="0"/>
        <w:ind w:left="0" w:right="0" w:hanging="0"/>
        <w:jc w:val="left"/>
        <w:rPr>
          <w:lang w:val="es-UY"/>
        </w:rPr>
      </w:pPr>
      <w:r>
        <w:rPr>
          <w:lang w:val="es-UY"/>
        </w:rPr>
        <w:t xml:space="preserve"> </w:t>
      </w:r>
      <w:r>
        <w:rPr>
          <w:lang w:val="es-UY"/>
        </w:rPr>
        <w:tab/>
        <w:t xml:space="preserve"> </w:t>
      </w:r>
    </w:p>
    <w:p>
      <w:pPr>
        <w:pStyle w:val="Normal"/>
        <w:spacing w:lineRule="auto" w:line="259" w:before="0" w:after="0"/>
        <w:ind w:left="10" w:right="148" w:hanging="10"/>
        <w:jc w:val="right"/>
        <w:rPr/>
      </w:pPr>
      <w:r>
        <w:drawing>
          <wp:anchor behindDoc="1" distT="0" distB="0" distL="0" distR="0" simplePos="0" locked="0" layoutInCell="1" allowOverlap="1" relativeHeight="3">
            <wp:simplePos x="0" y="0"/>
            <wp:positionH relativeFrom="column">
              <wp:posOffset>5307965</wp:posOffset>
            </wp:positionH>
            <wp:positionV relativeFrom="paragraph">
              <wp:posOffset>-107950</wp:posOffset>
            </wp:positionV>
            <wp:extent cx="249555" cy="332105"/>
            <wp:effectExtent l="0" t="0" r="0" b="0"/>
            <wp:wrapNone/>
            <wp:docPr id="5" name="Picture 5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571" descr=""/>
                    <pic:cNvPicPr>
                      <a:picLocks noChangeAspect="1" noChangeArrowheads="1"/>
                    </pic:cNvPicPr>
                  </pic:nvPicPr>
                  <pic:blipFill>
                    <a:blip r:embed="rId5"/>
                    <a:stretch>
                      <a:fillRect/>
                    </a:stretch>
                  </pic:blipFill>
                  <pic:spPr bwMode="auto">
                    <a:xfrm>
                      <a:off x="0" y="0"/>
                      <a:ext cx="249555" cy="332105"/>
                    </a:xfrm>
                    <a:prstGeom prst="rect">
                      <a:avLst/>
                    </a:prstGeom>
                  </pic:spPr>
                </pic:pic>
              </a:graphicData>
            </a:graphic>
          </wp:anchor>
        </w:drawing>
      </w:r>
      <w:r>
        <w:rPr>
          <w:rFonts w:eastAsia="Calibri" w:cs="Calibri" w:ascii="Calibri" w:hAnsi="Calibri"/>
          <w:b/>
          <w:sz w:val="72"/>
        </w:rPr>
        <w:t>B</w:t>
      </w:r>
      <w:r>
        <w:rPr>
          <w:rFonts w:eastAsia="Calibri" w:cs="Calibri" w:ascii="Calibri" w:hAnsi="Calibri"/>
          <w:b/>
          <w:sz w:val="72"/>
        </w:rPr>
        <w:t xml:space="preserve"> </w:t>
      </w:r>
    </w:p>
    <w:p>
      <w:pPr>
        <w:pStyle w:val="Normal"/>
        <w:spacing w:lineRule="auto" w:line="259" w:before="0" w:after="9"/>
        <w:ind w:left="0" w:right="-50" w:hanging="0"/>
        <w:jc w:val="left"/>
        <w:rPr/>
      </w:pPr>
      <w:r>
        <w:rPr/>
        <w:drawing>
          <wp:inline distT="0" distB="0" distL="0" distR="0">
            <wp:extent cx="5791835" cy="2479040"/>
            <wp:effectExtent l="0" t="0" r="0" b="0"/>
            <wp:docPr id="6" name="Picture 788" descr="C:\Users\estef\Downloads\WhatsApp Image 2020-09-10 at 08.07.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88" descr="C:\Users\estef\Downloads\WhatsApp Image 2020-09-10 at 08.07.35.jpeg"/>
                    <pic:cNvPicPr>
                      <a:picLocks noChangeAspect="1" noChangeArrowheads="1"/>
                    </pic:cNvPicPr>
                  </pic:nvPicPr>
                  <pic:blipFill>
                    <a:blip r:embed="rId6"/>
                    <a:stretch>
                      <a:fillRect/>
                    </a:stretch>
                  </pic:blipFill>
                  <pic:spPr bwMode="auto">
                    <a:xfrm>
                      <a:off x="0" y="0"/>
                      <a:ext cx="5791835" cy="2479040"/>
                    </a:xfrm>
                    <a:prstGeom prst="rect">
                      <a:avLst/>
                    </a:prstGeom>
                  </pic:spPr>
                </pic:pic>
              </a:graphicData>
            </a:graphic>
          </wp:inline>
        </w:drawing>
      </w:r>
    </w:p>
    <w:p>
      <w:pPr>
        <w:pStyle w:val="Normal"/>
        <w:spacing w:lineRule="auto" w:line="259" w:before="0" w:after="276"/>
        <w:ind w:left="720" w:right="0" w:hanging="0"/>
        <w:jc w:val="left"/>
        <w:rPr/>
      </w:pPr>
      <w:r>
        <w:rPr/>
        <w:t xml:space="preserve"> </w:t>
      </w:r>
    </w:p>
    <w:p>
      <w:pPr>
        <w:pStyle w:val="Normal"/>
        <w:spacing w:lineRule="auto" w:line="259" w:before="0" w:after="0"/>
        <w:ind w:left="0" w:right="0" w:hanging="0"/>
        <w:jc w:val="left"/>
        <w:rPr/>
      </w:pPr>
      <w:r>
        <w:rPr/>
        <w:t xml:space="preserve"> </w:t>
      </w:r>
    </w:p>
    <w:p>
      <w:pPr>
        <w:pStyle w:val="Normal"/>
        <w:spacing w:lineRule="auto" w:line="259" w:before="0" w:after="10"/>
        <w:ind w:left="0" w:right="-50" w:hanging="0"/>
        <w:jc w:val="left"/>
        <w:rPr/>
      </w:pPr>
      <w:r>
        <w:rPr/>
        <w:drawing>
          <wp:inline distT="0" distB="0" distL="0" distR="0">
            <wp:extent cx="5791835" cy="2331085"/>
            <wp:effectExtent l="0" t="0" r="0" b="0"/>
            <wp:docPr id="7" name="Picture 790" descr="C:\Users\estef\Downloads\WhatsApp Image 2020-09-10 at 00.11.1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90" descr="C:\Users\estef\Downloads\WhatsApp Image 2020-09-10 at 00.11.11 (1).jpeg"/>
                    <pic:cNvPicPr>
                      <a:picLocks noChangeAspect="1" noChangeArrowheads="1"/>
                    </pic:cNvPicPr>
                  </pic:nvPicPr>
                  <pic:blipFill>
                    <a:blip r:embed="rId7"/>
                    <a:stretch>
                      <a:fillRect/>
                    </a:stretch>
                  </pic:blipFill>
                  <pic:spPr bwMode="auto">
                    <a:xfrm>
                      <a:off x="0" y="0"/>
                      <a:ext cx="5791835" cy="2331085"/>
                    </a:xfrm>
                    <a:prstGeom prst="rect">
                      <a:avLst/>
                    </a:prstGeom>
                  </pic:spPr>
                </pic:pic>
              </a:graphicData>
            </a:graphic>
          </wp:inline>
        </w:drawing>
      </w:r>
    </w:p>
    <w:p>
      <w:pPr>
        <w:pStyle w:val="Normal"/>
        <w:spacing w:lineRule="auto" w:line="259" w:before="0" w:after="276"/>
        <w:ind w:left="0" w:right="0" w:hanging="0"/>
        <w:jc w:val="left"/>
        <w:rPr/>
      </w:pPr>
      <w:r>
        <w:rPr/>
        <w:t xml:space="preserve"> </w:t>
      </w:r>
    </w:p>
    <w:p>
      <w:pPr>
        <w:pStyle w:val="Normal"/>
        <w:spacing w:lineRule="auto" w:line="259" w:before="0" w:after="160"/>
        <w:ind w:left="0" w:right="0" w:hanging="0"/>
        <w:jc w:val="left"/>
        <w:rPr/>
      </w:pPr>
      <w:r>
        <w:rPr/>
        <w:t xml:space="preserve"> </w:t>
      </w:r>
    </w:p>
    <w:p>
      <w:pPr>
        <w:pStyle w:val="Normal"/>
        <w:spacing w:lineRule="auto" w:line="259" w:before="0" w:after="160"/>
        <w:ind w:left="0" w:right="0" w:hanging="0"/>
        <w:jc w:val="left"/>
        <w:rPr/>
      </w:pPr>
      <w:r>
        <w:rPr/>
        <w:t xml:space="preserve"> </w:t>
      </w:r>
    </w:p>
    <w:p>
      <w:pPr>
        <w:pStyle w:val="Normal"/>
        <w:spacing w:lineRule="auto" w:line="259"/>
        <w:ind w:left="0" w:right="0" w:hanging="0"/>
        <w:jc w:val="left"/>
        <w:rPr/>
      </w:pPr>
      <w:r>
        <w:rPr/>
        <w:t xml:space="preserve"> </w:t>
      </w:r>
    </w:p>
    <w:p>
      <w:pPr>
        <w:pStyle w:val="Normal"/>
        <w:spacing w:lineRule="auto" w:line="259" w:before="0" w:after="160"/>
        <w:ind w:left="0" w:right="0" w:hanging="0"/>
        <w:jc w:val="left"/>
        <w:rPr/>
      </w:pPr>
      <w:r>
        <w:rPr/>
        <w:t xml:space="preserve"> </w:t>
      </w:r>
    </w:p>
    <w:p>
      <w:pPr>
        <w:pStyle w:val="Normal"/>
        <w:spacing w:lineRule="auto" w:line="259" w:before="0" w:after="160"/>
        <w:ind w:left="0" w:right="0" w:hanging="0"/>
        <w:jc w:val="left"/>
        <w:rPr/>
      </w:pPr>
      <w:r>
        <w:rPr/>
        <w:t xml:space="preserve"> </w:t>
      </w:r>
    </w:p>
    <w:p>
      <w:pPr>
        <w:pStyle w:val="Normal"/>
        <w:spacing w:lineRule="auto" w:line="259" w:before="0" w:after="160"/>
        <w:ind w:left="0" w:right="0" w:hanging="0"/>
        <w:jc w:val="left"/>
        <w:rPr/>
      </w:pPr>
      <w:r>
        <w:rPr/>
        <w:t xml:space="preserve"> </w:t>
      </w:r>
    </w:p>
    <w:p>
      <w:pPr>
        <w:pStyle w:val="Normal"/>
        <w:spacing w:lineRule="auto" w:line="259"/>
        <w:ind w:left="0" w:right="0" w:hanging="0"/>
        <w:jc w:val="left"/>
        <w:rPr/>
      </w:pPr>
      <w:r>
        <w:rPr/>
        <w:t xml:space="preserve"> </w:t>
      </w:r>
    </w:p>
    <w:p>
      <w:pPr>
        <w:pStyle w:val="Normal"/>
        <w:spacing w:lineRule="auto" w:line="259" w:before="0" w:after="0"/>
        <w:ind w:left="0" w:right="0" w:hanging="0"/>
        <w:jc w:val="left"/>
        <w:rPr/>
      </w:pPr>
      <w:r>
        <w:rPr/>
        <w:t xml:space="preserve"> </w:t>
      </w:r>
    </w:p>
    <w:p>
      <w:pPr>
        <w:pStyle w:val="Normal"/>
        <w:spacing w:lineRule="auto" w:line="259" w:before="0" w:after="55"/>
        <w:ind w:left="10" w:right="148" w:hanging="10"/>
        <w:jc w:val="right"/>
        <w:rPr/>
      </w:pPr>
      <w:r>
        <w:drawing>
          <wp:anchor behindDoc="1" distT="0" distB="0" distL="0" distR="0" simplePos="0" locked="0" layoutInCell="1" allowOverlap="1" relativeHeight="4">
            <wp:simplePos x="0" y="0"/>
            <wp:positionH relativeFrom="column">
              <wp:posOffset>6252845</wp:posOffset>
            </wp:positionH>
            <wp:positionV relativeFrom="paragraph">
              <wp:posOffset>-107950</wp:posOffset>
            </wp:positionV>
            <wp:extent cx="255905" cy="340995"/>
            <wp:effectExtent l="0" t="0" r="0" b="0"/>
            <wp:wrapNone/>
            <wp:docPr id="8" name="Picture 5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572" descr=""/>
                    <pic:cNvPicPr>
                      <a:picLocks noChangeAspect="1" noChangeArrowheads="1"/>
                    </pic:cNvPicPr>
                  </pic:nvPicPr>
                  <pic:blipFill>
                    <a:blip r:embed="rId8"/>
                    <a:stretch>
                      <a:fillRect/>
                    </a:stretch>
                  </pic:blipFill>
                  <pic:spPr bwMode="auto">
                    <a:xfrm>
                      <a:off x="0" y="0"/>
                      <a:ext cx="255905" cy="340995"/>
                    </a:xfrm>
                    <a:prstGeom prst="rect">
                      <a:avLst/>
                    </a:prstGeom>
                  </pic:spPr>
                </pic:pic>
              </a:graphicData>
            </a:graphic>
          </wp:anchor>
        </w:drawing>
      </w:r>
      <w:r>
        <w:rPr>
          <w:rFonts w:eastAsia="Calibri" w:cs="Calibri" w:ascii="Calibri" w:hAnsi="Calibri"/>
          <w:b/>
          <w:sz w:val="72"/>
        </w:rPr>
        <w:t>C</w:t>
      </w:r>
      <w:r>
        <w:rPr>
          <w:rFonts w:eastAsia="Calibri" w:cs="Calibri" w:ascii="Calibri" w:hAnsi="Calibri"/>
          <w:b/>
          <w:sz w:val="72"/>
        </w:rPr>
        <w:t xml:space="preserve"> </w:t>
      </w:r>
    </w:p>
    <w:p>
      <w:pPr>
        <w:pStyle w:val="Normal"/>
        <w:spacing w:lineRule="auto" w:line="259" w:before="0" w:after="251"/>
        <w:ind w:left="696" w:right="-295" w:hanging="0"/>
        <w:jc w:val="left"/>
        <w:rPr/>
      </w:pPr>
      <w:r>
        <w:rPr/>
        <mc:AlternateContent>
          <mc:Choice Requires="wpg">
            <w:drawing>
              <wp:inline distT="0" distB="0" distL="0" distR="0">
                <wp:extent cx="6437630" cy="2692400"/>
                <wp:effectExtent l="0" t="0" r="0" b="0"/>
                <wp:docPr id="9" name=""/>
                <a:graphic xmlns:a="http://schemas.openxmlformats.org/drawingml/2006/main">
                  <a:graphicData uri="http://schemas.microsoft.com/office/word/2010/wordprocessingGroup">
                    <wpg:wgp>
                      <wpg:cNvGrpSpPr/>
                      <wpg:grpSpPr>
                        <a:xfrm>
                          <a:off x="0" y="0"/>
                          <a:ext cx="6437160" cy="2691720"/>
                        </a:xfrm>
                      </wpg:grpSpPr>
                      <pic:pic xmlns:pic="http://schemas.openxmlformats.org/drawingml/2006/picture">
                        <pic:nvPicPr>
                          <pic:cNvPr id="2" name="Picture 813" descr=""/>
                          <pic:cNvPicPr/>
                        </pic:nvPicPr>
                        <pic:blipFill>
                          <a:blip r:embed="rId9"/>
                          <a:stretch/>
                        </pic:blipFill>
                        <pic:spPr>
                          <a:xfrm>
                            <a:off x="0" y="0"/>
                            <a:ext cx="6437160" cy="2691720"/>
                          </a:xfrm>
                          <a:prstGeom prst="rect">
                            <a:avLst/>
                          </a:prstGeom>
                          <a:ln>
                            <a:noFill/>
                          </a:ln>
                        </pic:spPr>
                      </pic:pic>
                      <wps:wsp>
                        <wps:cNvSpPr/>
                        <wps:spPr>
                          <a:xfrm>
                            <a:off x="5310000" y="182880"/>
                            <a:ext cx="83700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11 09 2020</w:t>
                              </w:r>
                            </w:p>
                          </w:txbxContent>
                        </wps:txbx>
                        <wps:bodyPr lIns="0" rIns="0" tIns="0" bIns="0">
                          <a:noAutofit/>
                        </wps:bodyPr>
                      </wps:wsp>
                      <wps:wsp>
                        <wps:cNvSpPr/>
                        <wps:spPr>
                          <a:xfrm>
                            <a:off x="5939280" y="182880"/>
                            <a:ext cx="4140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wps:txbx>
                        <wps:bodyPr lIns="0" rIns="0" tIns="0" bIns="0">
                          <a:noAutofit/>
                        </wps:bodyPr>
                      </wps:wsp>
                      <wps:wsp>
                        <wps:cNvSpPr/>
                        <wps:spPr>
                          <a:xfrm>
                            <a:off x="942480" y="1478880"/>
                            <a:ext cx="61200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4672,48</w:t>
                              </w:r>
                            </w:p>
                          </w:txbxContent>
                        </wps:txbx>
                        <wps:bodyPr lIns="0" rIns="0" tIns="0" bIns="0">
                          <a:noAutofit/>
                        </wps:bodyPr>
                      </wps:wsp>
                      <wps:wsp>
                        <wps:cNvSpPr/>
                        <wps:spPr>
                          <a:xfrm>
                            <a:off x="1402200" y="1478880"/>
                            <a:ext cx="4140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wps:txbx>
                        <wps:bodyPr lIns="0" rIns="0" tIns="0" bIns="0">
                          <a:noAutofit/>
                        </wps:bodyPr>
                      </wps:wsp>
                      <wps:wsp>
                        <wps:cNvSpPr/>
                        <wps:spPr>
                          <a:xfrm>
                            <a:off x="917640" y="1669320"/>
                            <a:ext cx="211248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Pesos uruguayos cuatro mil </w:t>
                              </w:r>
                            </w:p>
                          </w:txbxContent>
                        </wps:txbx>
                        <wps:bodyPr lIns="0" rIns="0" tIns="0" bIns="0">
                          <a:noAutofit/>
                        </wps:bodyPr>
                      </wps:wsp>
                      <wps:wsp>
                        <wps:cNvSpPr/>
                        <wps:spPr>
                          <a:xfrm>
                            <a:off x="917640" y="1854360"/>
                            <a:ext cx="207324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setecientos dos con 48/100</w:t>
                              </w:r>
                            </w:p>
                          </w:txbxContent>
                        </wps:txbx>
                        <wps:bodyPr lIns="0" rIns="0" tIns="0" bIns="0">
                          <a:noAutofit/>
                        </wps:bodyPr>
                      </wps:wsp>
                      <wps:wsp>
                        <wps:cNvSpPr/>
                        <wps:spPr>
                          <a:xfrm>
                            <a:off x="2477160" y="1854360"/>
                            <a:ext cx="4140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wps:txbx>
                        <wps:bodyPr lIns="0" rIns="0" tIns="0" bIns="0">
                          <a:noAutofit/>
                        </wps:bodyPr>
                      </wps:wsp>
                    </wpg:wgp>
                  </a:graphicData>
                </a:graphic>
              </wp:inline>
            </w:drawing>
          </mc:Choice>
          <mc:Fallback>
            <w:pict>
              <v:group id="shape_0" style="position:absolute;margin-left:0pt;margin-top:-212pt;width:506.85pt;height:211.95pt" coordorigin="0,-4240" coordsize="10137,4239">
                <v:shape id="shape_0" ID="Picture 813" stroked="f" style="position:absolute;left:0;top:-4240;width:10136;height:4238;mso-position-vertical:top" type="shapetype_75">
                  <v:imagedata r:id="rId9" o:detectmouseclick="t"/>
                  <w10:wrap type="none"/>
                  <v:stroke color="#3465a4" joinstyle="round" endcap="flat"/>
                </v:shape>
                <v:rect id="shape_0" ID="Rectangle 814" stroked="f" style="position:absolute;left:8362;top:-3952;width:1317;height:297;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11 09 2020</w:t>
                        </w:r>
                      </w:p>
                    </w:txbxContent>
                  </v:textbox>
                  <w10:wrap type="square"/>
                  <v:fill o:detectmouseclick="t" on="false"/>
                  <v:stroke color="#3465a4" joinstyle="round" endcap="flat"/>
                </v:rect>
                <v:rect id="shape_0" ID="Rectangle 815" stroked="f" style="position:absolute;left:9353;top:-3952;width:64;height:297;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v:textbox>
                  <w10:wrap type="square"/>
                  <v:fill o:detectmouseclick="t" on="false"/>
                  <v:stroke color="#3465a4" joinstyle="round" endcap="flat"/>
                </v:rect>
                <v:rect id="shape_0" ID="Rectangle 816" stroked="f" style="position:absolute;left:1484;top:-1911;width:963;height:297;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4672,48</w:t>
                        </w:r>
                      </w:p>
                    </w:txbxContent>
                  </v:textbox>
                  <w10:wrap type="square"/>
                  <v:fill o:detectmouseclick="t" on="false"/>
                  <v:stroke color="#3465a4" joinstyle="round" endcap="flat"/>
                </v:rect>
                <v:rect id="shape_0" ID="Rectangle 817" stroked="f" style="position:absolute;left:2208;top:-1911;width:64;height:297;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v:textbox>
                  <w10:wrap type="square"/>
                  <v:fill o:detectmouseclick="t" on="false"/>
                  <v:stroke color="#3465a4" joinstyle="round" endcap="flat"/>
                </v:rect>
                <v:rect id="shape_0" ID="Rectangle 818" stroked="f" style="position:absolute;left:1445;top:-1611;width:3326;height:297;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Pesos uruguayos cuatro mil </w:t>
                        </w:r>
                      </w:p>
                    </w:txbxContent>
                  </v:textbox>
                  <w10:wrap type="square"/>
                  <v:fill o:detectmouseclick="t" on="false"/>
                  <v:stroke color="#3465a4" joinstyle="round" endcap="flat"/>
                </v:rect>
                <v:rect id="shape_0" ID="Rectangle 819" stroked="f" style="position:absolute;left:1445;top:-1320;width:3264;height:297;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setecientos dos con 48/100</w:t>
                        </w:r>
                      </w:p>
                    </w:txbxContent>
                  </v:textbox>
                  <w10:wrap type="square"/>
                  <v:fill o:detectmouseclick="t" on="false"/>
                  <v:stroke color="#3465a4" joinstyle="round" endcap="flat"/>
                </v:rect>
                <v:rect id="shape_0" ID="Rectangle 820" stroked="f" style="position:absolute;left:3901;top:-1320;width:64;height:297;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eastAsia="Calibri" w:cs="Calibri"/>
                            <w:color w:val="auto"/>
                            <w:lang w:val="es-ES" w:eastAsia="es-ES" w:bidi="ar-SA"/>
                          </w:rPr>
                          <w:t xml:space="preserve"> </w:t>
                        </w:r>
                      </w:p>
                    </w:txbxContent>
                  </v:textbox>
                  <w10:wrap type="square"/>
                  <v:fill o:detectmouseclick="t" on="false"/>
                  <v:stroke color="#3465a4" joinstyle="round" endcap="flat"/>
                </v:rect>
              </v:group>
            </w:pict>
          </mc:Fallback>
        </mc:AlternateContent>
      </w:r>
    </w:p>
    <w:p>
      <w:pPr>
        <w:pStyle w:val="Normal"/>
        <w:spacing w:lineRule="auto" w:line="259" w:before="0" w:after="161"/>
        <w:ind w:left="0" w:right="1349" w:hanging="0"/>
        <w:jc w:val="center"/>
        <w:rPr/>
      </w:pPr>
      <w:r>
        <w:rPr/>
        <w:t xml:space="preserve"> </w:t>
      </w:r>
    </w:p>
    <w:p>
      <w:pPr>
        <w:pStyle w:val="Normal"/>
        <w:spacing w:lineRule="auto" w:line="259" w:before="0" w:after="160"/>
        <w:ind w:left="0" w:right="0" w:hanging="0"/>
        <w:jc w:val="left"/>
        <w:rPr/>
      </w:pPr>
      <w:r>
        <w:rPr/>
        <w:t xml:space="preserve"> </w:t>
      </w:r>
    </w:p>
    <w:p>
      <w:pPr>
        <w:pStyle w:val="Normal"/>
        <w:spacing w:lineRule="auto" w:line="259" w:before="0" w:after="166"/>
        <w:ind w:left="0" w:right="0" w:hanging="0"/>
        <w:jc w:val="left"/>
        <w:rPr/>
      </w:pPr>
      <w:r>
        <w:rPr/>
        <w:t xml:space="preserve"> </w:t>
      </w:r>
      <w:r>
        <w:rPr/>
        <w:tab/>
        <w:t xml:space="preserve"> </w:t>
      </w:r>
    </w:p>
    <w:p>
      <w:pPr>
        <w:pStyle w:val="Normal"/>
        <w:spacing w:lineRule="auto" w:line="259" w:before="0" w:after="0"/>
        <w:ind w:left="0" w:right="0" w:hanging="0"/>
        <w:jc w:val="left"/>
        <w:rPr/>
      </w:pPr>
      <w:r>
        <w:rPr/>
        <w:t xml:space="preserve"> </w:t>
      </w:r>
    </w:p>
    <w:sectPr>
      <w:type w:val="nextPage"/>
      <w:pgSz w:w="12240" w:h="15840"/>
      <w:pgMar w:left="2268" w:right="845" w:header="0" w:top="271" w:footer="0" w:bottom="86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auto"/>
    <w:pitch w:val="default"/>
  </w:font>
  <w:font w:name="Stenci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dstrike w:val="false"/>
        <w:strike w:val="false"/>
        <w:vertAlign w:val="baseline"/>
        <w:position w:val="0"/>
        <w:sz w:val="24"/>
        <w:sz w:val="24"/>
        <w:i w:val="false"/>
        <w:u w:val="none" w:color="000000"/>
        <w:b w:val="false"/>
        <w:szCs w:val="24"/>
        <w:rFonts w:eastAsia="Arial" w:cs="Arial"/>
        <w:color w:val="000000"/>
      </w:rPr>
    </w:lvl>
    <w:lvl w:ilvl="1">
      <w:start w:val="1"/>
      <w:numFmt w:val="lowerLetter"/>
      <w:lvlText w:val="%2"/>
      <w:lvlJc w:val="left"/>
      <w:pPr>
        <w:ind w:left="1800" w:hanging="0"/>
      </w:pPr>
      <w:rPr>
        <w:dstrike w:val="false"/>
        <w:strike w:val="false"/>
        <w:vertAlign w:val="baseline"/>
        <w:position w:val="0"/>
        <w:sz w:val="24"/>
        <w:sz w:val="24"/>
        <w:i w:val="false"/>
        <w:u w:val="none" w:color="000000"/>
        <w:b w:val="false"/>
        <w:szCs w:val="24"/>
        <w:rFonts w:eastAsia="Arial" w:cs="Arial"/>
        <w:color w:val="000000"/>
      </w:rPr>
    </w:lvl>
    <w:lvl w:ilvl="2">
      <w:start w:val="1"/>
      <w:numFmt w:val="lowerRoman"/>
      <w:lvlText w:val="%3"/>
      <w:lvlJc w:val="left"/>
      <w:pPr>
        <w:ind w:left="2520" w:hanging="0"/>
      </w:pPr>
      <w:rPr>
        <w:dstrike w:val="false"/>
        <w:strike w:val="false"/>
        <w:vertAlign w:val="baseline"/>
        <w:position w:val="0"/>
        <w:sz w:val="24"/>
        <w:sz w:val="24"/>
        <w:i w:val="false"/>
        <w:u w:val="none" w:color="000000"/>
        <w:b w:val="false"/>
        <w:szCs w:val="24"/>
        <w:rFonts w:eastAsia="Arial" w:cs="Arial"/>
        <w:color w:val="000000"/>
      </w:rPr>
    </w:lvl>
    <w:lvl w:ilvl="3">
      <w:start w:val="1"/>
      <w:numFmt w:val="decimal"/>
      <w:lvlText w:val="%4"/>
      <w:lvlJc w:val="left"/>
      <w:pPr>
        <w:ind w:left="3240" w:hanging="0"/>
      </w:pPr>
      <w:rPr>
        <w:dstrike w:val="false"/>
        <w:strike w:val="false"/>
        <w:vertAlign w:val="baseline"/>
        <w:position w:val="0"/>
        <w:sz w:val="24"/>
        <w:sz w:val="24"/>
        <w:i w:val="false"/>
        <w:u w:val="none" w:color="000000"/>
        <w:b w:val="false"/>
        <w:szCs w:val="24"/>
        <w:rFonts w:eastAsia="Arial" w:cs="Arial"/>
        <w:color w:val="000000"/>
      </w:rPr>
    </w:lvl>
    <w:lvl w:ilvl="4">
      <w:start w:val="1"/>
      <w:numFmt w:val="lowerLetter"/>
      <w:lvlText w:val="%5"/>
      <w:lvlJc w:val="left"/>
      <w:pPr>
        <w:ind w:left="3960" w:hanging="0"/>
      </w:pPr>
      <w:rPr>
        <w:dstrike w:val="false"/>
        <w:strike w:val="false"/>
        <w:vertAlign w:val="baseline"/>
        <w:position w:val="0"/>
        <w:sz w:val="24"/>
        <w:sz w:val="24"/>
        <w:i w:val="false"/>
        <w:u w:val="none" w:color="000000"/>
        <w:b w:val="false"/>
        <w:szCs w:val="24"/>
        <w:rFonts w:eastAsia="Arial" w:cs="Arial"/>
        <w:color w:val="000000"/>
      </w:rPr>
    </w:lvl>
    <w:lvl w:ilvl="5">
      <w:start w:val="1"/>
      <w:numFmt w:val="lowerRoman"/>
      <w:lvlText w:val="%6"/>
      <w:lvlJc w:val="left"/>
      <w:pPr>
        <w:ind w:left="4680" w:hanging="0"/>
      </w:pPr>
      <w:rPr>
        <w:dstrike w:val="false"/>
        <w:strike w:val="false"/>
        <w:vertAlign w:val="baseline"/>
        <w:position w:val="0"/>
        <w:sz w:val="24"/>
        <w:sz w:val="24"/>
        <w:i w:val="false"/>
        <w:u w:val="none" w:color="000000"/>
        <w:b w:val="false"/>
        <w:szCs w:val="24"/>
        <w:rFonts w:eastAsia="Arial" w:cs="Arial"/>
        <w:color w:val="000000"/>
      </w:rPr>
    </w:lvl>
    <w:lvl w:ilvl="6">
      <w:start w:val="1"/>
      <w:numFmt w:val="decimal"/>
      <w:lvlText w:val="%7"/>
      <w:lvlJc w:val="left"/>
      <w:pPr>
        <w:ind w:left="5400" w:hanging="0"/>
      </w:pPr>
      <w:rPr>
        <w:dstrike w:val="false"/>
        <w:strike w:val="false"/>
        <w:vertAlign w:val="baseline"/>
        <w:position w:val="0"/>
        <w:sz w:val="24"/>
        <w:sz w:val="24"/>
        <w:i w:val="false"/>
        <w:u w:val="none" w:color="000000"/>
        <w:b w:val="false"/>
        <w:szCs w:val="24"/>
        <w:rFonts w:eastAsia="Arial" w:cs="Arial"/>
        <w:color w:val="000000"/>
      </w:rPr>
    </w:lvl>
    <w:lvl w:ilvl="7">
      <w:start w:val="1"/>
      <w:numFmt w:val="lowerLetter"/>
      <w:lvlText w:val="%8"/>
      <w:lvlJc w:val="left"/>
      <w:pPr>
        <w:ind w:left="6120" w:hanging="0"/>
      </w:pPr>
      <w:rPr>
        <w:dstrike w:val="false"/>
        <w:strike w:val="false"/>
        <w:vertAlign w:val="baseline"/>
        <w:position w:val="0"/>
        <w:sz w:val="24"/>
        <w:sz w:val="24"/>
        <w:i w:val="false"/>
        <w:u w:val="none" w:color="000000"/>
        <w:b w:val="false"/>
        <w:szCs w:val="24"/>
        <w:rFonts w:eastAsia="Arial" w:cs="Arial"/>
        <w:color w:val="000000"/>
      </w:rPr>
    </w:lvl>
    <w:lvl w:ilvl="8">
      <w:start w:val="1"/>
      <w:numFmt w:val="lowerRoman"/>
      <w:lvlText w:val="%9"/>
      <w:lvlJc w:val="left"/>
      <w:pPr>
        <w:ind w:left="6840" w:hanging="0"/>
      </w:pPr>
      <w:rPr>
        <w:dstrike w:val="false"/>
        <w:strike w:val="false"/>
        <w:vertAlign w:val="baseline"/>
        <w:position w:val="0"/>
        <w:sz w:val="24"/>
        <w:sz w:val="24"/>
        <w:i w:val="false"/>
        <w:u w:val="none" w:color="000000"/>
        <w:b w:val="false"/>
        <w:szCs w:val="24"/>
        <w:rFonts w:eastAsia="Arial" w:cs="Arial"/>
        <w:color w:val="000000"/>
      </w:rPr>
    </w:lvl>
  </w:abstractNum>
  <w:abstractNum w:abstractNumId="2">
    <w:lvl w:ilvl="0">
      <w:start w:val="1"/>
      <w:numFmt w:val="decimal"/>
      <w:lvlText w:val="%1-"/>
      <w:lvlJc w:val="left"/>
      <w:pPr>
        <w:ind w:left="0" w:hanging="0"/>
      </w:pPr>
      <w:rPr>
        <w:dstrike w:val="false"/>
        <w:strike w:val="false"/>
        <w:vertAlign w:val="baseline"/>
        <w:position w:val="0"/>
        <w:sz w:val="24"/>
        <w:sz w:val="24"/>
        <w:i w:val="false"/>
        <w:u w:val="none" w:color="000000"/>
        <w:b w:val="false"/>
        <w:szCs w:val="24"/>
        <w:rFonts w:eastAsia="Arial" w:cs="Arial"/>
        <w:color w:val="000000"/>
      </w:rPr>
    </w:lvl>
    <w:lvl w:ilvl="1">
      <w:start w:val="1"/>
      <w:numFmt w:val="lowerLetter"/>
      <w:lvlText w:val="%2"/>
      <w:lvlJc w:val="left"/>
      <w:pPr>
        <w:ind w:left="1800" w:hanging="0"/>
      </w:pPr>
      <w:rPr>
        <w:dstrike w:val="false"/>
        <w:strike w:val="false"/>
        <w:vertAlign w:val="baseline"/>
        <w:position w:val="0"/>
        <w:sz w:val="24"/>
        <w:sz w:val="24"/>
        <w:i w:val="false"/>
        <w:u w:val="none" w:color="000000"/>
        <w:b w:val="false"/>
        <w:szCs w:val="24"/>
        <w:rFonts w:eastAsia="Arial" w:cs="Arial"/>
        <w:color w:val="000000"/>
      </w:rPr>
    </w:lvl>
    <w:lvl w:ilvl="2">
      <w:start w:val="1"/>
      <w:numFmt w:val="lowerRoman"/>
      <w:lvlText w:val="%3"/>
      <w:lvlJc w:val="left"/>
      <w:pPr>
        <w:ind w:left="2520" w:hanging="0"/>
      </w:pPr>
      <w:rPr>
        <w:dstrike w:val="false"/>
        <w:strike w:val="false"/>
        <w:vertAlign w:val="baseline"/>
        <w:position w:val="0"/>
        <w:sz w:val="24"/>
        <w:sz w:val="24"/>
        <w:i w:val="false"/>
        <w:u w:val="none" w:color="000000"/>
        <w:b w:val="false"/>
        <w:szCs w:val="24"/>
        <w:rFonts w:eastAsia="Arial" w:cs="Arial"/>
        <w:color w:val="000000"/>
      </w:rPr>
    </w:lvl>
    <w:lvl w:ilvl="3">
      <w:start w:val="1"/>
      <w:numFmt w:val="decimal"/>
      <w:lvlText w:val="%4"/>
      <w:lvlJc w:val="left"/>
      <w:pPr>
        <w:ind w:left="3240" w:hanging="0"/>
      </w:pPr>
      <w:rPr>
        <w:dstrike w:val="false"/>
        <w:strike w:val="false"/>
        <w:vertAlign w:val="baseline"/>
        <w:position w:val="0"/>
        <w:sz w:val="24"/>
        <w:sz w:val="24"/>
        <w:i w:val="false"/>
        <w:u w:val="none" w:color="000000"/>
        <w:b w:val="false"/>
        <w:szCs w:val="24"/>
        <w:rFonts w:eastAsia="Arial" w:cs="Arial"/>
        <w:color w:val="000000"/>
      </w:rPr>
    </w:lvl>
    <w:lvl w:ilvl="4">
      <w:start w:val="1"/>
      <w:numFmt w:val="lowerLetter"/>
      <w:lvlText w:val="%5"/>
      <w:lvlJc w:val="left"/>
      <w:pPr>
        <w:ind w:left="3960" w:hanging="0"/>
      </w:pPr>
      <w:rPr>
        <w:dstrike w:val="false"/>
        <w:strike w:val="false"/>
        <w:vertAlign w:val="baseline"/>
        <w:position w:val="0"/>
        <w:sz w:val="24"/>
        <w:sz w:val="24"/>
        <w:i w:val="false"/>
        <w:u w:val="none" w:color="000000"/>
        <w:b w:val="false"/>
        <w:szCs w:val="24"/>
        <w:rFonts w:eastAsia="Arial" w:cs="Arial"/>
        <w:color w:val="000000"/>
      </w:rPr>
    </w:lvl>
    <w:lvl w:ilvl="5">
      <w:start w:val="1"/>
      <w:numFmt w:val="lowerRoman"/>
      <w:lvlText w:val="%6"/>
      <w:lvlJc w:val="left"/>
      <w:pPr>
        <w:ind w:left="4680" w:hanging="0"/>
      </w:pPr>
      <w:rPr>
        <w:dstrike w:val="false"/>
        <w:strike w:val="false"/>
        <w:vertAlign w:val="baseline"/>
        <w:position w:val="0"/>
        <w:sz w:val="24"/>
        <w:sz w:val="24"/>
        <w:i w:val="false"/>
        <w:u w:val="none" w:color="000000"/>
        <w:b w:val="false"/>
        <w:szCs w:val="24"/>
        <w:rFonts w:eastAsia="Arial" w:cs="Arial"/>
        <w:color w:val="000000"/>
      </w:rPr>
    </w:lvl>
    <w:lvl w:ilvl="6">
      <w:start w:val="1"/>
      <w:numFmt w:val="decimal"/>
      <w:lvlText w:val="%7"/>
      <w:lvlJc w:val="left"/>
      <w:pPr>
        <w:ind w:left="5400" w:hanging="0"/>
      </w:pPr>
      <w:rPr>
        <w:dstrike w:val="false"/>
        <w:strike w:val="false"/>
        <w:vertAlign w:val="baseline"/>
        <w:position w:val="0"/>
        <w:sz w:val="24"/>
        <w:sz w:val="24"/>
        <w:i w:val="false"/>
        <w:u w:val="none" w:color="000000"/>
        <w:b w:val="false"/>
        <w:szCs w:val="24"/>
        <w:rFonts w:eastAsia="Arial" w:cs="Arial"/>
        <w:color w:val="000000"/>
      </w:rPr>
    </w:lvl>
    <w:lvl w:ilvl="7">
      <w:start w:val="1"/>
      <w:numFmt w:val="lowerLetter"/>
      <w:lvlText w:val="%8"/>
      <w:lvlJc w:val="left"/>
      <w:pPr>
        <w:ind w:left="6120" w:hanging="0"/>
      </w:pPr>
      <w:rPr>
        <w:dstrike w:val="false"/>
        <w:strike w:val="false"/>
        <w:vertAlign w:val="baseline"/>
        <w:position w:val="0"/>
        <w:sz w:val="24"/>
        <w:sz w:val="24"/>
        <w:i w:val="false"/>
        <w:u w:val="none" w:color="000000"/>
        <w:b w:val="false"/>
        <w:szCs w:val="24"/>
        <w:rFonts w:eastAsia="Arial" w:cs="Arial"/>
        <w:color w:val="000000"/>
      </w:rPr>
    </w:lvl>
    <w:lvl w:ilvl="8">
      <w:start w:val="1"/>
      <w:numFmt w:val="lowerRoman"/>
      <w:lvlText w:val="%9"/>
      <w:lvlJc w:val="left"/>
      <w:pPr>
        <w:ind w:left="6840" w:hanging="0"/>
      </w:pPr>
      <w:rPr>
        <w:dstrike w:val="false"/>
        <w:strike w:val="false"/>
        <w:vertAlign w:val="baseline"/>
        <w:position w:val="0"/>
        <w:sz w:val="24"/>
        <w:sz w:val="24"/>
        <w:i w:val="false"/>
        <w:u w:val="none" w:color="000000"/>
        <w:b w:val="false"/>
        <w:szCs w:val="24"/>
        <w:rFonts w:eastAsia="Arial" w:cs="Arial"/>
        <w:color w:val="000000"/>
      </w:rPr>
    </w:lvl>
  </w:abstractNum>
  <w:abstractNum w:abstractNumId="3">
    <w:lvl w:ilvl="0">
      <w:start w:val="1"/>
      <w:numFmt w:val="decimal"/>
      <w:lvlText w:val="%1-"/>
      <w:lvlJc w:val="left"/>
      <w:pPr>
        <w:ind w:left="0" w:hanging="0"/>
      </w:pPr>
      <w:rPr>
        <w:dstrike w:val="false"/>
        <w:strike w:val="false"/>
        <w:vertAlign w:val="baseline"/>
        <w:position w:val="0"/>
        <w:sz w:val="24"/>
        <w:sz w:val="24"/>
        <w:i w:val="false"/>
        <w:u w:val="none" w:color="000000"/>
        <w:b w:val="false"/>
        <w:szCs w:val="24"/>
        <w:rFonts w:eastAsia="Arial" w:cs="Arial"/>
        <w:color w:val="000000"/>
      </w:rPr>
    </w:lvl>
    <w:lvl w:ilvl="1">
      <w:start w:val="1"/>
      <w:numFmt w:val="lowerLetter"/>
      <w:lvlText w:val="%2"/>
      <w:lvlJc w:val="left"/>
      <w:pPr>
        <w:ind w:left="1800" w:hanging="0"/>
      </w:pPr>
      <w:rPr>
        <w:dstrike w:val="false"/>
        <w:strike w:val="false"/>
        <w:vertAlign w:val="baseline"/>
        <w:position w:val="0"/>
        <w:sz w:val="24"/>
        <w:sz w:val="24"/>
        <w:i w:val="false"/>
        <w:u w:val="none" w:color="000000"/>
        <w:b w:val="false"/>
        <w:szCs w:val="24"/>
        <w:rFonts w:eastAsia="Arial" w:cs="Arial"/>
        <w:color w:val="000000"/>
      </w:rPr>
    </w:lvl>
    <w:lvl w:ilvl="2">
      <w:start w:val="1"/>
      <w:numFmt w:val="lowerRoman"/>
      <w:lvlText w:val="%3"/>
      <w:lvlJc w:val="left"/>
      <w:pPr>
        <w:ind w:left="2520" w:hanging="0"/>
      </w:pPr>
      <w:rPr>
        <w:dstrike w:val="false"/>
        <w:strike w:val="false"/>
        <w:vertAlign w:val="baseline"/>
        <w:position w:val="0"/>
        <w:sz w:val="24"/>
        <w:sz w:val="24"/>
        <w:i w:val="false"/>
        <w:u w:val="none" w:color="000000"/>
        <w:b w:val="false"/>
        <w:szCs w:val="24"/>
        <w:rFonts w:eastAsia="Arial" w:cs="Arial"/>
        <w:color w:val="000000"/>
      </w:rPr>
    </w:lvl>
    <w:lvl w:ilvl="3">
      <w:start w:val="1"/>
      <w:numFmt w:val="decimal"/>
      <w:lvlText w:val="%4"/>
      <w:lvlJc w:val="left"/>
      <w:pPr>
        <w:ind w:left="3240" w:hanging="0"/>
      </w:pPr>
      <w:rPr>
        <w:dstrike w:val="false"/>
        <w:strike w:val="false"/>
        <w:vertAlign w:val="baseline"/>
        <w:position w:val="0"/>
        <w:sz w:val="24"/>
        <w:sz w:val="24"/>
        <w:i w:val="false"/>
        <w:u w:val="none" w:color="000000"/>
        <w:b w:val="false"/>
        <w:szCs w:val="24"/>
        <w:rFonts w:eastAsia="Arial" w:cs="Arial"/>
        <w:color w:val="000000"/>
      </w:rPr>
    </w:lvl>
    <w:lvl w:ilvl="4">
      <w:start w:val="1"/>
      <w:numFmt w:val="lowerLetter"/>
      <w:lvlText w:val="%5"/>
      <w:lvlJc w:val="left"/>
      <w:pPr>
        <w:ind w:left="3960" w:hanging="0"/>
      </w:pPr>
      <w:rPr>
        <w:dstrike w:val="false"/>
        <w:strike w:val="false"/>
        <w:vertAlign w:val="baseline"/>
        <w:position w:val="0"/>
        <w:sz w:val="24"/>
        <w:sz w:val="24"/>
        <w:i w:val="false"/>
        <w:u w:val="none" w:color="000000"/>
        <w:b w:val="false"/>
        <w:szCs w:val="24"/>
        <w:rFonts w:eastAsia="Arial" w:cs="Arial"/>
        <w:color w:val="000000"/>
      </w:rPr>
    </w:lvl>
    <w:lvl w:ilvl="5">
      <w:start w:val="1"/>
      <w:numFmt w:val="lowerRoman"/>
      <w:lvlText w:val="%6"/>
      <w:lvlJc w:val="left"/>
      <w:pPr>
        <w:ind w:left="4680" w:hanging="0"/>
      </w:pPr>
      <w:rPr>
        <w:dstrike w:val="false"/>
        <w:strike w:val="false"/>
        <w:vertAlign w:val="baseline"/>
        <w:position w:val="0"/>
        <w:sz w:val="24"/>
        <w:sz w:val="24"/>
        <w:i w:val="false"/>
        <w:u w:val="none" w:color="000000"/>
        <w:b w:val="false"/>
        <w:szCs w:val="24"/>
        <w:rFonts w:eastAsia="Arial" w:cs="Arial"/>
        <w:color w:val="000000"/>
      </w:rPr>
    </w:lvl>
    <w:lvl w:ilvl="6">
      <w:start w:val="1"/>
      <w:numFmt w:val="decimal"/>
      <w:lvlText w:val="%7"/>
      <w:lvlJc w:val="left"/>
      <w:pPr>
        <w:ind w:left="5400" w:hanging="0"/>
      </w:pPr>
      <w:rPr>
        <w:dstrike w:val="false"/>
        <w:strike w:val="false"/>
        <w:vertAlign w:val="baseline"/>
        <w:position w:val="0"/>
        <w:sz w:val="24"/>
        <w:sz w:val="24"/>
        <w:i w:val="false"/>
        <w:u w:val="none" w:color="000000"/>
        <w:b w:val="false"/>
        <w:szCs w:val="24"/>
        <w:rFonts w:eastAsia="Arial" w:cs="Arial"/>
        <w:color w:val="000000"/>
      </w:rPr>
    </w:lvl>
    <w:lvl w:ilvl="7">
      <w:start w:val="1"/>
      <w:numFmt w:val="lowerLetter"/>
      <w:lvlText w:val="%8"/>
      <w:lvlJc w:val="left"/>
      <w:pPr>
        <w:ind w:left="6120" w:hanging="0"/>
      </w:pPr>
      <w:rPr>
        <w:dstrike w:val="false"/>
        <w:strike w:val="false"/>
        <w:vertAlign w:val="baseline"/>
        <w:position w:val="0"/>
        <w:sz w:val="24"/>
        <w:sz w:val="24"/>
        <w:i w:val="false"/>
        <w:u w:val="none" w:color="000000"/>
        <w:b w:val="false"/>
        <w:szCs w:val="24"/>
        <w:rFonts w:eastAsia="Arial" w:cs="Arial"/>
        <w:color w:val="000000"/>
      </w:rPr>
    </w:lvl>
    <w:lvl w:ilvl="8">
      <w:start w:val="1"/>
      <w:numFmt w:val="lowerRoman"/>
      <w:lvlText w:val="%9"/>
      <w:lvlJc w:val="left"/>
      <w:pPr>
        <w:ind w:left="6840" w:hanging="0"/>
      </w:pPr>
      <w:rPr>
        <w:dstrike w:val="false"/>
        <w:strike w:val="false"/>
        <w:vertAlign w:val="baseline"/>
        <w:position w:val="0"/>
        <w:sz w:val="24"/>
        <w:sz w:val="24"/>
        <w:i w:val="false"/>
        <w:u w:val="none" w:color="000000"/>
        <w:b w:val="false"/>
        <w:szCs w:val="24"/>
        <w:rFonts w:eastAsia="Arial" w:cs="Aria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158"/>
      <w:ind w:left="10" w:right="62" w:hanging="10"/>
      <w:jc w:val="both"/>
    </w:pPr>
    <w:rPr>
      <w:rFonts w:ascii="Arial" w:hAnsi="Arial" w:eastAsia="Arial" w:cs="Arial"/>
      <w:color w:val="000000"/>
      <w:kern w:val="0"/>
      <w:sz w:val="24"/>
      <w:szCs w:val="22"/>
      <w:lang w:val="en-US" w:eastAsia="en-US" w:bidi="en-US"/>
    </w:rPr>
  </w:style>
  <w:style w:type="paragraph" w:styleId="Ttulo1">
    <w:name w:val="Heading 1"/>
    <w:next w:val="Normal"/>
    <w:link w:val="Ttulo1Car"/>
    <w:uiPriority w:val="9"/>
    <w:qFormat/>
    <w:pPr>
      <w:keepNext w:val="true"/>
      <w:keepLines/>
      <w:widowControl/>
      <w:bidi w:val="0"/>
      <w:spacing w:lineRule="auto" w:line="259" w:before="0" w:after="276"/>
      <w:ind w:right="68" w:hanging="0"/>
      <w:jc w:val="left"/>
      <w:outlineLvl w:val="0"/>
    </w:pPr>
    <w:rPr>
      <w:rFonts w:ascii="Arial" w:hAnsi="Arial" w:eastAsia="Arial" w:cs="Arial"/>
      <w:b/>
      <w:color w:val="000000"/>
      <w:kern w:val="0"/>
      <w:sz w:val="24"/>
      <w:szCs w:val="22"/>
      <w:lang w:val="es-ES" w:eastAsia="es-ES" w:bidi="ar-SA"/>
    </w:rPr>
  </w:style>
  <w:style w:type="paragraph" w:styleId="Ttulo2">
    <w:name w:val="Heading 2"/>
    <w:next w:val="Normal"/>
    <w:link w:val="Ttulo2Car"/>
    <w:uiPriority w:val="9"/>
    <w:unhideWhenUsed/>
    <w:qFormat/>
    <w:pPr>
      <w:keepNext w:val="true"/>
      <w:keepLines/>
      <w:widowControl/>
      <w:bidi w:val="0"/>
      <w:spacing w:lineRule="auto" w:line="259" w:before="0" w:after="276"/>
      <w:ind w:left="10" w:right="68" w:hanging="10"/>
      <w:jc w:val="center"/>
      <w:outlineLvl w:val="1"/>
    </w:pPr>
    <w:rPr>
      <w:rFonts w:ascii="Arial" w:hAnsi="Arial" w:eastAsia="Arial" w:cs="Arial"/>
      <w:b/>
      <w:color w:val="000000"/>
      <w:kern w:val="0"/>
      <w:sz w:val="24"/>
      <w:szCs w:val="22"/>
      <w:u w:val="single" w:color="000000"/>
      <w:lang w:val="es-ES" w:eastAsia="es-ES" w:bidi="ar-SA"/>
    </w:rPr>
  </w:style>
  <w:style w:type="character" w:styleId="DefaultParagraphFont" w:default="1">
    <w:name w:val="Default Paragraph Font"/>
    <w:uiPriority w:val="1"/>
    <w:semiHidden/>
    <w:unhideWhenUsed/>
    <w:qFormat/>
    <w:rPr/>
  </w:style>
  <w:style w:type="character" w:styleId="Ttulo1Car" w:customStyle="1">
    <w:name w:val="Título 1 Car"/>
    <w:link w:val="Ttulo1"/>
    <w:qFormat/>
    <w:rPr>
      <w:rFonts w:ascii="Arial" w:hAnsi="Arial" w:eastAsia="Arial" w:cs="Arial"/>
      <w:b/>
      <w:color w:val="000000"/>
      <w:sz w:val="24"/>
    </w:rPr>
  </w:style>
  <w:style w:type="character" w:styleId="Ttulo2Car" w:customStyle="1">
    <w:name w:val="Título 2 Car"/>
    <w:link w:val="Ttulo2"/>
    <w:qFormat/>
    <w:rPr>
      <w:rFonts w:ascii="Arial" w:hAnsi="Arial" w:eastAsia="Arial" w:cs="Arial"/>
      <w:b/>
      <w:color w:val="000000"/>
      <w:sz w:val="24"/>
      <w:u w:val="single" w:color="000000"/>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LibreOffice/6.4.4.2$Windows_X86_64 LibreOffice_project/3d775be2011f3886db32dfd395a6a6d1ca2630ff</Application>
  <Pages>8</Pages>
  <Words>1114</Words>
  <Characters>5731</Characters>
  <CharactersWithSpaces>6969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2020-09-17T12:37:00Z</dcterms:created>
  <dc:creator>Estéfani Leal González</dc:creator>
  <dc:description/>
  <dc:language>es-UY</dc:language>
  <cp:lastModifiedBy/>
  <dcterms:modified xsi:type="dcterms:W3CDTF">2020-09-17T12:04:36Z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