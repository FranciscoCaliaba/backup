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Encabezado3"/>
        <w:keepLines w:val="false"/>
        <w:numPr>
          <w:ilvl w:val="2"/>
          <w:numId w:val="1"/>
        </w:numPr>
        <w:spacing w:lineRule="auto" w:line="360" w:before="280" w:after="80"/>
        <w:jc w:val="right"/>
        <w:rPr/>
      </w:pPr>
      <w:bookmarkStart w:id="0" w:name="_1zjb58218x3n"/>
      <w:bookmarkEnd w:id="0"/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132715</wp:posOffset>
                </wp:positionH>
                <wp:positionV relativeFrom="paragraph">
                  <wp:posOffset>-1525270</wp:posOffset>
                </wp:positionV>
                <wp:extent cx="2149475" cy="1365885"/>
                <wp:effectExtent l="0" t="0" r="0" b="0"/>
                <wp:wrapNone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1365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 xml:space="preserve">GRUPO 5      </w:t>
                            </w:r>
                            <w:r>
                              <w:rPr>
                                <w:sz w:val="80"/>
                                <w:szCs w:val="80"/>
                              </w:rPr>
                              <w:t xml:space="preserve"> </w:t>
                            </w:r>
                            <w:r>
                              <w:rPr>
                                <w:sz w:val="80"/>
                                <w:szCs w:val="80"/>
                                <w:b/>
                                <w:bCs/>
                                <w:color w:val="C9211E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Forma1" stroked="f" style="position:absolute;margin-left:10.45pt;margin-top:-120.1pt;width:169.15pt;height:107.45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  <w:t xml:space="preserve">GRUPO 5      </w:t>
                      </w:r>
                      <w:r>
                        <w:rPr>
                          <w:sz w:val="80"/>
                          <w:szCs w:val="80"/>
                        </w:rPr>
                        <w:t xml:space="preserve"> </w:t>
                      </w:r>
                      <w:r>
                        <w:rPr>
                          <w:sz w:val="80"/>
                          <w:szCs w:val="80"/>
                          <w:b/>
                          <w:bCs/>
                          <w:color w:val="C9211E"/>
                        </w:rPr>
                        <w:t>7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ascii="Arial" w:hAnsi="Arial"/>
          <w:b/>
          <w:color w:val="000000"/>
          <w:sz w:val="24"/>
          <w:szCs w:val="24"/>
        </w:rPr>
        <w:t>SUMA: PROMUEVE JUICIO EJECUTIVO</w:t>
      </w:r>
    </w:p>
    <w:p>
      <w:pPr>
        <w:pStyle w:val="Predeterminado"/>
        <w:spacing w:lineRule="auto" w:line="360" w:before="240" w:after="240"/>
        <w:jc w:val="both"/>
        <w:rPr/>
      </w:pPr>
      <w:r>
        <w:rPr>
          <w:rFonts w:ascii="Arial" w:hAnsi="Arial"/>
          <w:b/>
          <w:color w:val="000000"/>
        </w:rPr>
        <w:t xml:space="preserve">SR JUEZ DE PAZ DEPARTAMENTAL DE COLONIA </w:t>
      </w:r>
    </w:p>
    <w:p>
      <w:pPr>
        <w:pStyle w:val="Predeterminado"/>
        <w:spacing w:lineRule="auto" w:line="360" w:before="240" w:after="240"/>
        <w:jc w:val="both"/>
        <w:rPr/>
      </w:pPr>
      <w:r>
        <w:rPr>
          <w:rFonts w:ascii="Arial" w:hAnsi="Arial"/>
          <w:b/>
          <w:color w:val="000000"/>
        </w:rPr>
        <w:tab/>
      </w:r>
      <w:r>
        <w:rPr>
          <w:rFonts w:ascii="Arial" w:hAnsi="Arial"/>
          <w:b/>
          <w:color w:val="000000"/>
          <w:u w:val="single"/>
        </w:rPr>
        <w:t>Rubén Monzón</w:t>
      </w:r>
      <w:r>
        <w:rPr>
          <w:rFonts w:ascii="Arial" w:hAnsi="Arial"/>
          <w:color w:val="000000"/>
        </w:rPr>
        <w:t>,</w:t>
      </w:r>
      <w:ins w:id="0" w:author="Usuario" w:date="2020-09-16T20:45:00Z">
        <w:r>
          <w:rPr>
            <w:rFonts w:ascii="Arial" w:hAnsi="Arial"/>
            <w:color w:val="000000"/>
          </w:rPr>
          <w:t xml:space="preserve"> </w:t>
        </w:r>
      </w:ins>
      <w:del w:id="1" w:author="Usuario" w:date="2020-09-16T20:45:00Z">
        <w:r>
          <w:rPr>
            <w:rFonts w:ascii="Arial" w:hAnsi="Arial"/>
            <w:color w:val="000000"/>
          </w:rPr>
          <w:delText xml:space="preserve"> titular de la Cédula de Identidad N° 1.111.111-1</w:delText>
        </w:r>
      </w:del>
      <w:r>
        <w:rPr>
          <w:rFonts w:ascii="Arial" w:hAnsi="Arial"/>
          <w:color w:val="000000"/>
        </w:rPr>
        <w:t xml:space="preserve">,en calidad de presidente de </w:t>
      </w:r>
      <w:r>
        <w:rPr>
          <w:rFonts w:ascii="Arial" w:hAnsi="Arial"/>
          <w:color w:val="000000"/>
          <w:u w:val="single"/>
        </w:rPr>
        <w:t>Pipa S.A</w:t>
      </w:r>
      <w:r>
        <w:rPr>
          <w:rFonts w:ascii="Arial" w:hAnsi="Arial"/>
          <w:color w:val="000000"/>
        </w:rPr>
        <w:t xml:space="preserve">, en nombre y representación de la misma, lo cual acredito con el certificado notarial </w:t>
      </w:r>
      <w:del w:id="2" w:author="Usuario" w:date="2020-09-16T20:45:00Z">
        <w:r>
          <w:rPr>
            <w:rFonts w:ascii="Arial" w:hAnsi="Arial"/>
            <w:color w:val="000000"/>
          </w:rPr>
          <w:delText xml:space="preserve">expedido por la Esc. Paula Duarte (DOCUMENTO A), persona jurídica inscripta ante la Dirección General Impositiva con el </w:delText>
        </w:r>
      </w:del>
      <w:del w:id="3" w:author="Usuario" w:date="2020-09-16T20:45:00Z">
        <w:r>
          <w:rPr>
            <w:rFonts w:ascii="Arial" w:hAnsi="Arial"/>
            <w:color w:val="000000"/>
            <w:u w:val="single"/>
          </w:rPr>
          <w:delText>R.U.T número 21.222.222.0022</w:delText>
        </w:r>
      </w:del>
      <w:del w:id="4" w:author="Usuario" w:date="2020-09-16T20:45:00Z">
        <w:r>
          <w:rPr>
            <w:rFonts w:ascii="Arial" w:hAnsi="Arial"/>
            <w:color w:val="000000"/>
          </w:rPr>
          <w:delText xml:space="preserve"> y en el Ministerio de Educación y Cultura en el respectivo registro </w:delText>
        </w:r>
      </w:del>
      <w:r>
        <w:rPr>
          <w:rFonts w:ascii="Arial" w:hAnsi="Arial"/>
          <w:color w:val="000000"/>
          <w:u w:val="single"/>
        </w:rPr>
        <w:t>con domicilio real en la calle Buenos Aires 853 apto 101 de la ciudad de Juan Lacaze- Colonia</w:t>
      </w:r>
      <w:r>
        <w:rPr>
          <w:rFonts w:ascii="Arial" w:hAnsi="Arial"/>
          <w:color w:val="000000"/>
        </w:rPr>
        <w:t xml:space="preserve">, constituyendo domicilio electrónico  </w:t>
      </w:r>
      <w:r>
        <w:rPr>
          <w:rFonts w:ascii="Arial" w:hAnsi="Arial"/>
          <w:b/>
          <w:color w:val="000000"/>
          <w:u w:val="single"/>
        </w:rPr>
        <w:t>1111111@notificaciones.poderjudicial.gub.uy</w:t>
      </w:r>
      <w:r>
        <w:rPr>
          <w:rFonts w:ascii="Arial" w:hAnsi="Arial"/>
          <w:color w:val="000000"/>
        </w:rPr>
        <w:t xml:space="preserve">,y domicilio físico  en la calle </w:t>
      </w:r>
      <w:r>
        <w:rPr>
          <w:rFonts w:ascii="Arial" w:hAnsi="Arial"/>
          <w:b/>
          <w:color w:val="000000"/>
        </w:rPr>
        <w:t>Treinta y Tres 680 Oficina 203 de la capital</w:t>
      </w:r>
      <w:r>
        <w:rPr>
          <w:rFonts w:ascii="Arial" w:hAnsi="Arial"/>
          <w:color w:val="000000"/>
        </w:rPr>
        <w:t xml:space="preserve"> (Estudio Jurídico Tosi &amp; Asociados), </w:t>
      </w:r>
      <w:del w:id="5" w:author="Usuario" w:date="2020-09-16T20:46:00Z">
        <w:r>
          <w:rPr>
            <w:rFonts w:ascii="Arial" w:hAnsi="Arial"/>
            <w:color w:val="000000"/>
          </w:rPr>
          <w:delText>en mi calidad de presidente de Pipa S.A.</w:delText>
        </w:r>
      </w:del>
      <w:r>
        <w:rPr>
          <w:rFonts w:ascii="Arial" w:hAnsi="Arial"/>
          <w:color w:val="000000"/>
        </w:rPr>
        <w:t xml:space="preserve">, al Señor Juez me presento y </w:t>
      </w:r>
      <w:r>
        <w:rPr>
          <w:rFonts w:ascii="Arial" w:hAnsi="Arial"/>
          <w:b/>
          <w:color w:val="000000"/>
        </w:rPr>
        <w:t>DIGO</w:t>
      </w:r>
      <w:r>
        <w:rPr>
          <w:rFonts w:ascii="Arial" w:hAnsi="Arial"/>
          <w:color w:val="000000"/>
        </w:rPr>
        <w:t>:</w:t>
      </w:r>
    </w:p>
    <w:p>
      <w:pPr>
        <w:pStyle w:val="Predeterminado"/>
        <w:spacing w:lineRule="auto" w:line="360" w:before="240" w:after="240"/>
        <w:jc w:val="both"/>
        <w:rPr/>
      </w:pPr>
      <w:r>
        <w:rPr>
          <w:rFonts w:ascii="Arial" w:hAnsi="Arial"/>
          <w:color w:val="000000"/>
        </w:rPr>
        <w:tab/>
        <w:t xml:space="preserve">Que vengo a promover juicio ejecutivo contra el Señor </w:t>
      </w:r>
      <w:r>
        <w:rPr>
          <w:rFonts w:ascii="Arial" w:hAnsi="Arial"/>
          <w:b/>
          <w:color w:val="000000"/>
          <w:u w:val="single"/>
        </w:rPr>
        <w:t xml:space="preserve">Marcos Rodríguez, </w:t>
      </w:r>
      <w:del w:id="6" w:author="Usuario" w:date="2020-09-16T20:46:00Z">
        <w:r>
          <w:rPr>
            <w:rFonts w:ascii="Arial" w:hAnsi="Arial"/>
            <w:b/>
            <w:color w:val="000000"/>
            <w:u w:val="single"/>
          </w:rPr>
          <w:delText>CI 1234567-8</w:delText>
        </w:r>
      </w:del>
      <w:r>
        <w:rPr>
          <w:rFonts w:ascii="Arial" w:hAnsi="Arial"/>
          <w:b/>
          <w:color w:val="000000"/>
          <w:u w:val="single"/>
        </w:rPr>
        <w:t xml:space="preserve">, </w:t>
      </w:r>
      <w:r>
        <w:rPr>
          <w:rFonts w:ascii="Arial" w:hAnsi="Arial"/>
          <w:color w:val="000000"/>
        </w:rPr>
        <w:t xml:space="preserve">con domicilio real en la calle </w:t>
      </w:r>
      <w:r>
        <w:rPr>
          <w:rFonts w:ascii="Arial" w:hAnsi="Arial"/>
          <w:b/>
          <w:color w:val="000000"/>
          <w:u w:val="single"/>
        </w:rPr>
        <w:t xml:space="preserve"> Artigas 1824</w:t>
      </w:r>
      <w:r>
        <w:rPr>
          <w:rFonts w:ascii="Arial" w:hAnsi="Arial"/>
          <w:color w:val="000000"/>
        </w:rPr>
        <w:t xml:space="preserve"> de la ciudad de Colonia del Sacramento, en mérito a las siguientes consideraciones de hecho y fundamentos de derecho que paso a exponer:</w:t>
      </w:r>
    </w:p>
    <w:p>
      <w:pPr>
        <w:pStyle w:val="Predeterminado"/>
        <w:spacing w:lineRule="auto" w:line="360" w:before="240" w:after="240"/>
        <w:jc w:val="center"/>
        <w:rPr/>
      </w:pPr>
      <w:r>
        <w:rPr>
          <w:rFonts w:ascii="Arial" w:hAnsi="Arial"/>
          <w:b/>
          <w:color w:val="000000"/>
        </w:rPr>
        <w:t>I. HECHOS</w:t>
      </w:r>
    </w:p>
    <w:p>
      <w:pPr>
        <w:pStyle w:val="Predeterminado"/>
        <w:spacing w:lineRule="auto" w:line="360" w:before="240" w:after="240"/>
        <w:jc w:val="both"/>
        <w:rPr/>
      </w:pPr>
      <w:r>
        <w:rPr>
          <w:rFonts w:ascii="Arial" w:hAnsi="Arial"/>
          <w:color w:val="000000"/>
        </w:rPr>
        <w:t>1. Soy tenedor de un cheque, serie N° 12345 librado por Marcos Rodriguez contra el Banco de la República Oriental del Uruguay “BROU” (Sucursal 19 de junio) por un monto de $ 460.000 (cuatrocientos sesenta mil pesos uruguayos) expedido el 21 de Julio de 2020 con vencimiento el 1° de septiembre de 2020, el cual fue rechazado por</w:t>
      </w:r>
      <w:ins w:id="7" w:author="Usuario" w:date="2020-09-16T20:46:00Z">
        <w:r>
          <w:rPr>
            <w:rFonts w:ascii="Arial" w:hAnsi="Arial"/>
            <w:color w:val="000000"/>
          </w:rPr>
          <w:t xml:space="preserve"> el</w:t>
        </w:r>
      </w:ins>
      <w:r>
        <w:rPr>
          <w:rFonts w:ascii="Arial" w:hAnsi="Arial"/>
          <w:color w:val="000000"/>
        </w:rPr>
        <w:t xml:space="preserve"> BROU por falta de fondos. </w:t>
      </w:r>
      <w:del w:id="8" w:author="Usuario" w:date="2020-09-16T20:47:00Z">
        <w:r>
          <w:rPr>
            <w:rFonts w:ascii="Arial" w:hAnsi="Arial"/>
            <w:color w:val="000000"/>
          </w:rPr>
          <w:delText xml:space="preserve">Dicho cheque fue librado por la compra de mercadería, de un contrato de compraventa celebrado en el domicilio del señor Rodríguez. </w:delText>
        </w:r>
      </w:del>
      <w:commentRangeStart w:id="0"/>
      <w:r>
        <w:rPr>
          <w:rFonts w:ascii="Arial" w:hAnsi="Arial"/>
          <w:color w:val="000000"/>
        </w:rPr>
        <w:t>Habiéndose</w:t>
      </w:r>
      <w:r>
        <w:rPr>
          <w:rFonts w:ascii="Arial" w:hAnsi="Arial"/>
          <w:color w:val="000000"/>
        </w:rPr>
      </w:r>
      <w:commentRangeEnd w:id="0"/>
      <w:r>
        <w:commentReference w:id="0"/>
      </w:r>
      <w:r>
        <w:rPr>
          <w:rFonts w:ascii="Arial" w:hAnsi="Arial"/>
          <w:color w:val="000000"/>
        </w:rPr>
        <w:t xml:space="preserve"> agotado todas las vías amigables y conciliatorias para la cancelación del documento, es que corresponde a mi derecho e interés el inicio de la presente acción ejecutiva.</w:t>
      </w:r>
    </w:p>
    <w:p>
      <w:pPr>
        <w:pStyle w:val="Predeterminado"/>
        <w:spacing w:lineRule="auto" w:line="360" w:before="240" w:after="240"/>
        <w:jc w:val="both"/>
        <w:rPr/>
      </w:pPr>
      <w:r>
        <w:rPr>
          <w:rFonts w:ascii="Arial" w:hAnsi="Arial"/>
          <w:color w:val="000000"/>
        </w:rPr>
        <w:t xml:space="preserve">2. El referido cheque configuró título ejecutivo hábil con la constancia de falta de provisión de fondos a la fecha de su exigibilidad (1 de setiembre de 2020), estampada por el Banco </w:t>
      </w:r>
      <w:del w:id="9" w:author="Usuario" w:date="2020-09-16T20:48:00Z">
        <w:r>
          <w:rPr>
            <w:rFonts w:ascii="Arial" w:hAnsi="Arial"/>
            <w:color w:val="000000"/>
          </w:rPr>
          <w:delText xml:space="preserve">de la República Oriental del Uruguay “BROU” (Sucursal 19 de Junio) </w:delText>
        </w:r>
      </w:del>
      <w:r>
        <w:rPr>
          <w:rFonts w:ascii="Arial" w:hAnsi="Arial"/>
          <w:color w:val="000000"/>
        </w:rPr>
        <w:t>la cual luce al dorso del mismo y que fuera firmada por el responsable de la caja de la mencionada institución bancaria.</w:t>
      </w:r>
    </w:p>
    <w:p>
      <w:pPr>
        <w:pStyle w:val="Predeterminado"/>
        <w:spacing w:lineRule="auto" w:line="360" w:before="240" w:after="240"/>
        <w:jc w:val="both"/>
        <w:rPr/>
      </w:pPr>
      <w:r>
        <w:rPr>
          <w:rFonts w:ascii="Arial" w:hAnsi="Arial"/>
          <w:color w:val="000000"/>
        </w:rPr>
        <w:t xml:space="preserve">3. </w:t>
      </w:r>
      <w:ins w:id="10" w:author="Usuario" w:date="2020-09-16T20:49:00Z">
        <w:r>
          <w:rPr>
            <w:rFonts w:ascii="Arial" w:hAnsi="Arial"/>
            <w:color w:val="000000"/>
          </w:rPr>
          <w:t xml:space="preserve">Por desconocer bienes específicos </w:t>
        </w:r>
      </w:ins>
      <w:r>
        <w:rPr>
          <w:rFonts w:ascii="Arial" w:hAnsi="Arial"/>
          <w:color w:val="000000"/>
        </w:rPr>
        <w:t xml:space="preserve">Corresponde a mi interés que se trabe embargo genérico respecto al Sr. Marcos Rodríguez CI 1.234.567-8 con domicilio en Artigas 1824 de la ciudad de Colonia oficiándose al Registro Nacional de Actos Personales sección interdicciones en cantidad suficiente para cubrir la suma reclamada, intereses legales, costos y costas del juicio. </w:t>
      </w:r>
    </w:p>
    <w:p>
      <w:pPr>
        <w:pStyle w:val="Predeterminado"/>
        <w:spacing w:lineRule="auto" w:line="360" w:before="240" w:after="240"/>
        <w:jc w:val="center"/>
        <w:rPr/>
      </w:pPr>
      <w:r>
        <w:rPr>
          <w:rFonts w:ascii="Arial" w:hAnsi="Arial"/>
          <w:b/>
          <w:color w:val="000000"/>
        </w:rPr>
        <w:t>II. PRUEBA</w:t>
      </w:r>
    </w:p>
    <w:p>
      <w:pPr>
        <w:pStyle w:val="Predeterminado"/>
        <w:spacing w:lineRule="auto" w:line="360" w:before="240" w:after="240"/>
        <w:jc w:val="both"/>
        <w:rPr/>
      </w:pPr>
      <w:r>
        <w:rPr>
          <w:rFonts w:ascii="Arial" w:hAnsi="Arial"/>
          <w:color w:val="000000"/>
        </w:rPr>
        <w:tab/>
        <w:t>A efectos de acreditar los hechos invocados se solicita el diligenciamiento de los siguientes medios de prueba:</w:t>
      </w:r>
    </w:p>
    <w:p>
      <w:pPr>
        <w:pStyle w:val="Predeterminado"/>
        <w:numPr>
          <w:ilvl w:val="0"/>
          <w:numId w:val="2"/>
        </w:numPr>
        <w:spacing w:lineRule="auto" w:line="360" w:before="240" w:after="240"/>
        <w:jc w:val="both"/>
        <w:rPr/>
      </w:pPr>
      <w:r>
        <w:rPr>
          <w:rFonts w:ascii="Arial" w:hAnsi="Arial"/>
          <w:b/>
          <w:color w:val="000000"/>
        </w:rPr>
        <w:t>DOCUMENTAL</w:t>
      </w:r>
      <w:r>
        <w:rPr>
          <w:rFonts w:ascii="Arial" w:hAnsi="Arial"/>
          <w:color w:val="000000"/>
        </w:rPr>
        <w:t>:</w:t>
      </w:r>
    </w:p>
    <w:p>
      <w:pPr>
        <w:pStyle w:val="Predeterminado"/>
        <w:spacing w:lineRule="auto" w:line="360" w:before="240" w:after="240"/>
        <w:jc w:val="both"/>
        <w:rPr/>
      </w:pPr>
      <w:r>
        <w:rPr>
          <w:rFonts w:ascii="Arial" w:hAnsi="Arial"/>
          <w:color w:val="000000"/>
        </w:rPr>
        <w:t>-Individualizado con letra A, Certificado Notarial</w:t>
      </w:r>
      <w:del w:id="11" w:author="Usuario" w:date="2020-09-16T20:50:00Z">
        <w:r>
          <w:rPr>
            <w:rFonts w:ascii="Arial" w:hAnsi="Arial"/>
            <w:color w:val="000000"/>
          </w:rPr>
          <w:delText xml:space="preserve"> expedido por la Esc. Paula Duarte</w:delText>
        </w:r>
      </w:del>
      <w:r>
        <w:rPr>
          <w:rFonts w:ascii="Arial" w:hAnsi="Arial"/>
          <w:color w:val="000000"/>
        </w:rPr>
        <w:t>.</w:t>
      </w:r>
    </w:p>
    <w:p>
      <w:pPr>
        <w:pStyle w:val="Predeterminado"/>
        <w:spacing w:lineRule="auto" w:line="360" w:before="240" w:after="240"/>
        <w:jc w:val="both"/>
        <w:rPr/>
      </w:pPr>
      <w:r>
        <w:rPr>
          <w:rFonts w:ascii="Arial" w:hAnsi="Arial"/>
          <w:color w:val="000000"/>
        </w:rPr>
        <w:t xml:space="preserve">-Señalado con letra B, fotocopia </w:t>
      </w:r>
      <w:del w:id="12" w:author="Usuario" w:date="2020-09-16T20:50:00Z">
        <w:r>
          <w:rPr>
            <w:rFonts w:ascii="Arial" w:hAnsi="Arial"/>
            <w:color w:val="000000"/>
          </w:rPr>
          <w:delText xml:space="preserve">autenticada por la Oficina Actuaria de esta Sede </w:delText>
        </w:r>
      </w:del>
      <w:r>
        <w:rPr>
          <w:rFonts w:ascii="Arial" w:hAnsi="Arial"/>
          <w:color w:val="000000"/>
        </w:rPr>
        <w:t xml:space="preserve">del cheque suscrito por el demandado con la constancia de falta de previsión de fondos del mismo. </w:t>
      </w:r>
    </w:p>
    <w:p>
      <w:pPr>
        <w:pStyle w:val="Predeterminado"/>
        <w:spacing w:lineRule="auto" w:line="360" w:before="240" w:after="240"/>
        <w:jc w:val="both"/>
        <w:rPr>
          <w:del w:id="14" w:author="Usuario" w:date="2020-09-16T20:50:00Z"/>
        </w:rPr>
      </w:pPr>
      <w:del w:id="13" w:author="Usuario" w:date="2020-09-16T20:50:00Z">
        <w:r>
          <w:rPr>
            <w:rFonts w:ascii="Arial" w:hAnsi="Arial"/>
            <w:color w:val="000000"/>
          </w:rPr>
          <w:delText>-Individualizado con letra C, constancia de pago del Impuesto a las Ejecuciones.</w:delText>
        </w:r>
      </w:del>
    </w:p>
    <w:p>
      <w:pPr>
        <w:pStyle w:val="Predeterminado"/>
        <w:spacing w:lineRule="auto" w:line="360" w:before="240" w:after="240"/>
        <w:jc w:val="both"/>
        <w:rPr/>
      </w:pPr>
      <w:r>
        <w:rPr/>
      </w:r>
    </w:p>
    <w:p>
      <w:pPr>
        <w:pStyle w:val="Predeterminado"/>
        <w:spacing w:lineRule="auto" w:line="360" w:before="240" w:after="240"/>
        <w:jc w:val="center"/>
        <w:rPr/>
      </w:pPr>
      <w:r>
        <w:rPr>
          <w:rFonts w:ascii="Arial" w:hAnsi="Arial"/>
          <w:b/>
          <w:color w:val="000000"/>
        </w:rPr>
        <w:t>III. DERECHO</w:t>
      </w:r>
    </w:p>
    <w:p>
      <w:pPr>
        <w:pStyle w:val="Predeterminado"/>
        <w:spacing w:lineRule="auto" w:line="360" w:before="240" w:after="240"/>
        <w:jc w:val="both"/>
        <w:rPr/>
      </w:pPr>
      <w:r>
        <w:rPr>
          <w:rFonts w:ascii="Arial" w:hAnsi="Arial"/>
          <w:color w:val="000000"/>
        </w:rPr>
        <w:tab/>
        <w:t>Fundo mi derecho en lo establecido en los artículos 117, 118, 353 a 361 del Código General del Proceso, Decreto Ley N° 14.412 y N° 14.701, y demás normas concordantes y complementarias.</w:t>
      </w:r>
    </w:p>
    <w:p>
      <w:pPr>
        <w:pStyle w:val="Predeterminado"/>
        <w:spacing w:lineRule="auto" w:line="360" w:before="240" w:after="240"/>
        <w:jc w:val="both"/>
        <w:rPr/>
      </w:pPr>
      <w:r>
        <w:rPr/>
      </w:r>
    </w:p>
    <w:p>
      <w:pPr>
        <w:pStyle w:val="Predeterminado"/>
        <w:spacing w:lineRule="auto" w:line="360" w:before="240" w:after="240"/>
        <w:jc w:val="center"/>
        <w:rPr/>
      </w:pPr>
      <w:r>
        <w:rPr>
          <w:rFonts w:ascii="Arial" w:hAnsi="Arial"/>
          <w:b/>
          <w:color w:val="000000"/>
        </w:rPr>
        <w:t>IV. PETITORIO</w:t>
      </w:r>
    </w:p>
    <w:p>
      <w:pPr>
        <w:pStyle w:val="Predeterminado"/>
        <w:spacing w:lineRule="auto" w:line="360" w:before="240" w:after="240"/>
        <w:jc w:val="both"/>
        <w:rPr/>
      </w:pPr>
      <w:r>
        <w:rPr>
          <w:rFonts w:ascii="Arial" w:hAnsi="Arial"/>
          <w:color w:val="000000"/>
        </w:rPr>
        <w:t xml:space="preserve">Por lo expuesto al Señor Juez </w:t>
      </w:r>
      <w:r>
        <w:rPr>
          <w:rFonts w:ascii="Arial" w:hAnsi="Arial"/>
          <w:b/>
          <w:color w:val="000000"/>
        </w:rPr>
        <w:t>SOLICITO</w:t>
      </w:r>
      <w:r>
        <w:rPr>
          <w:rFonts w:ascii="Arial" w:hAnsi="Arial"/>
          <w:color w:val="000000"/>
        </w:rPr>
        <w:t>:</w:t>
      </w:r>
    </w:p>
    <w:p>
      <w:pPr>
        <w:pStyle w:val="Predeterminado"/>
        <w:numPr>
          <w:ilvl w:val="0"/>
          <w:numId w:val="3"/>
        </w:numPr>
        <w:spacing w:lineRule="auto" w:line="360" w:before="240" w:after="0"/>
        <w:jc w:val="both"/>
        <w:rPr/>
      </w:pPr>
      <w:r>
        <w:rPr>
          <w:rFonts w:ascii="Arial" w:hAnsi="Arial"/>
          <w:color w:val="000000"/>
        </w:rPr>
        <w:t>Me tenga por presentado,</w:t>
      </w:r>
      <w:ins w:id="15" w:author="Usuario" w:date="2020-09-16T20:51:00Z">
        <w:r>
          <w:rPr>
            <w:rFonts w:ascii="Arial" w:hAnsi="Arial"/>
            <w:color w:val="000000"/>
          </w:rPr>
          <w:t xml:space="preserve"> en la calidad invocada,</w:t>
        </w:r>
      </w:ins>
      <w:r>
        <w:rPr>
          <w:rFonts w:ascii="Arial" w:hAnsi="Arial"/>
          <w:color w:val="000000"/>
        </w:rPr>
        <w:t xml:space="preserve"> por denunciado el domicilio real, constituido el legal electrónico y físico, y por promovida la presente demanda ejecutiva.</w:t>
      </w:r>
    </w:p>
    <w:p>
      <w:pPr>
        <w:pStyle w:val="Predeterminado"/>
        <w:numPr>
          <w:ilvl w:val="0"/>
          <w:numId w:val="3"/>
        </w:numPr>
        <w:spacing w:lineRule="auto" w:line="360"/>
        <w:jc w:val="both"/>
        <w:rPr/>
      </w:pPr>
      <w:r>
        <w:rPr>
          <w:rFonts w:ascii="Arial" w:hAnsi="Arial"/>
          <w:color w:val="000000"/>
        </w:rPr>
        <w:t xml:space="preserve">Se decrete el embargo genérico respecto del señor  Marcos Rodríguez titular de la C.I 1.234.567-8 con domicilio  en Artigas 1824 de la ciudad de Colonia oficiándose al Registro Nacional de Actos Personales sección interdicciones en cantidad suficiente para cubrir la suma $ </w:t>
      </w:r>
      <w:r>
        <w:rPr>
          <w:rFonts w:ascii="Arial" w:hAnsi="Arial"/>
          <w:b/>
          <w:color w:val="000000"/>
        </w:rPr>
        <w:t>464.703,96</w:t>
      </w:r>
      <w:r>
        <w:rPr>
          <w:rFonts w:ascii="Arial" w:hAnsi="Arial"/>
          <w:color w:val="000000"/>
        </w:rPr>
        <w:t xml:space="preserve">  mas reajustes e intereses legales mas costos y costas del juicio. </w:t>
      </w:r>
    </w:p>
    <w:p>
      <w:pPr>
        <w:pStyle w:val="Predeterminado"/>
        <w:numPr>
          <w:ilvl w:val="0"/>
          <w:numId w:val="3"/>
        </w:numPr>
        <w:spacing w:lineRule="auto" w:line="360"/>
        <w:jc w:val="both"/>
        <w:rPr/>
      </w:pPr>
      <w:r>
        <w:rPr>
          <w:rFonts w:ascii="Arial" w:hAnsi="Arial"/>
          <w:color w:val="000000"/>
        </w:rPr>
        <w:t>Cumplido, cítese de excepciones al demandado por el término legal de 10 días hábiles perentorios e improrrogables</w:t>
      </w:r>
      <w:ins w:id="16" w:author="Usuario" w:date="2020-09-16T20:53:00Z">
        <w:r>
          <w:rPr>
            <w:rFonts w:ascii="Arial" w:hAnsi="Arial"/>
            <w:color w:val="000000"/>
          </w:rPr>
          <w:t>,</w:t>
        </w:r>
      </w:ins>
      <w:del w:id="17" w:author="Usuario" w:date="2020-09-16T20:53:00Z">
        <w:r>
          <w:rPr>
            <w:rFonts w:ascii="Arial" w:hAnsi="Arial"/>
            <w:color w:val="000000"/>
          </w:rPr>
          <w:delText xml:space="preserve"> y</w:delText>
        </w:r>
      </w:del>
      <w:ins w:id="18" w:author="Usuario" w:date="2020-09-16T20:53:00Z">
        <w:r>
          <w:rPr>
            <w:rFonts w:ascii="Arial" w:hAnsi="Arial"/>
            <w:color w:val="000000"/>
          </w:rPr>
          <w:t xml:space="preserve"> opuestas y desestimadas que sean</w:t>
        </w:r>
      </w:ins>
      <w:r>
        <w:rPr>
          <w:rFonts w:ascii="Arial" w:hAnsi="Arial"/>
          <w:color w:val="000000"/>
        </w:rPr>
        <w:t xml:space="preserve"> llévese adelante la ejecución</w:t>
      </w:r>
      <w:ins w:id="19" w:author="Usuario" w:date="2020-09-16T20:54:00Z">
        <w:r>
          <w:rPr>
            <w:rFonts w:ascii="Arial" w:hAnsi="Arial"/>
            <w:color w:val="000000"/>
          </w:rPr>
          <w:t xml:space="preserve"> hasta cubrir la suma adeudada más reajustes e intereses legales mas costos y costas del juicio</w:t>
        </w:r>
      </w:ins>
      <w:r>
        <w:rPr>
          <w:rFonts w:ascii="Arial" w:hAnsi="Arial"/>
          <w:color w:val="000000"/>
        </w:rPr>
        <w:t>.</w:t>
      </w:r>
    </w:p>
    <w:p>
      <w:pPr>
        <w:pStyle w:val="Predeterminado"/>
        <w:numPr>
          <w:ilvl w:val="0"/>
          <w:numId w:val="3"/>
        </w:numPr>
        <w:spacing w:lineRule="auto" w:line="360" w:before="0" w:after="240"/>
        <w:jc w:val="both"/>
        <w:rPr>
          <w:del w:id="23" w:author="Usuario" w:date="2020-09-16T20:53:00Z"/>
        </w:rPr>
      </w:pPr>
      <w:del w:id="20" w:author="Usuario" w:date="2020-09-16T20:53:00Z">
        <w:r>
          <w:rPr>
            <w:rFonts w:ascii="Arial" w:hAnsi="Arial"/>
            <w:color w:val="000000"/>
          </w:rPr>
          <w:delText xml:space="preserve">En definitiva, se condene a la contraparte al pago de </w:delText>
        </w:r>
      </w:del>
      <w:del w:id="21" w:author="Usuario" w:date="2020-09-16T20:53:00Z">
        <w:r>
          <w:rPr>
            <w:rFonts w:ascii="Arial" w:hAnsi="Arial"/>
            <w:b/>
            <w:color w:val="000000"/>
          </w:rPr>
          <w:delText>$ 464.703,96</w:delText>
        </w:r>
      </w:del>
      <w:del w:id="22" w:author="Usuario" w:date="2020-09-16T20:53:00Z">
        <w:r>
          <w:rPr>
            <w:rFonts w:ascii="Arial" w:hAnsi="Arial"/>
            <w:color w:val="000000"/>
          </w:rPr>
          <w:delText xml:space="preserve"> actualizado al momento de presentación de la demanda más los reajustes e intereses que correspondan. </w:delText>
        </w:r>
      </w:del>
    </w:p>
    <w:p>
      <w:pPr>
        <w:pStyle w:val="Predeterminado"/>
        <w:spacing w:lineRule="auto" w:line="360" w:before="240" w:after="240"/>
        <w:jc w:val="both"/>
        <w:rPr/>
      </w:pPr>
      <w:r>
        <w:rPr>
          <w:rFonts w:ascii="Arial" w:hAnsi="Arial"/>
          <w:b/>
          <w:color w:val="000000"/>
        </w:rPr>
        <w:t>PRIMER OTROSI DIGO:</w:t>
      </w:r>
      <w:r>
        <w:rPr>
          <w:rFonts w:ascii="Arial" w:hAnsi="Arial"/>
          <w:color w:val="000000"/>
        </w:rPr>
        <w:t xml:space="preserve"> acredito el pago del Impuesto a las Ejecuciones según lo establecido en la Ley N° 16.170 por valor de $ 4647  (cuatro mil seiscientos cuarenta y siete pesos uruguayos) según constancia emitida por el “BROU”.</w:t>
      </w:r>
    </w:p>
    <w:p>
      <w:pPr>
        <w:pStyle w:val="Predeterminado"/>
        <w:spacing w:lineRule="auto" w:line="360" w:before="240" w:after="240"/>
        <w:jc w:val="both"/>
        <w:rPr/>
      </w:pPr>
      <w:r>
        <w:rPr>
          <w:rFonts w:ascii="Arial" w:hAnsi="Arial"/>
          <w:b/>
          <w:color w:val="000000"/>
        </w:rPr>
        <w:t>SEGUNDO OTROSI DIGO</w:t>
      </w:r>
      <w:r>
        <w:rPr>
          <w:rFonts w:ascii="Arial" w:hAnsi="Arial"/>
          <w:color w:val="000000"/>
        </w:rPr>
        <w:t>: Que según lo dispuesto por los artículos 85, 90, 105, 106 y 107 del Código General del Proceso autorizo al letrado firmante, y a las Dra. Florencia Amárelo y al Sr. Juan Rodríguez quien también queda autorizada a los efectos de retirar los oficios y demás documentos que surjan del expediente.</w:t>
      </w:r>
    </w:p>
    <w:p>
      <w:pPr>
        <w:pStyle w:val="Predeterminado"/>
        <w:spacing w:lineRule="auto" w:line="360" w:before="240" w:after="240"/>
        <w:jc w:val="both"/>
        <w:rPr/>
      </w:pPr>
      <w:r>
        <w:rPr>
          <w:rFonts w:ascii="Arial" w:hAnsi="Arial"/>
          <w:b/>
          <w:color w:val="000000"/>
        </w:rPr>
        <w:t>TERCER OTROSI DIGO</w:t>
      </w:r>
      <w:r>
        <w:rPr>
          <w:rFonts w:ascii="Arial" w:hAnsi="Arial"/>
          <w:color w:val="000000"/>
        </w:rPr>
        <w:t>: El letrado firmante queda investido de las facultades procesales que otorga el artículo 44 del C.G.P , para lo cual dejo constancia que fui debidamente instruido de sus alcances y que mi domicilio real es el denunciado en la comparecencia.</w:t>
      </w:r>
    </w:p>
    <w:p>
      <w:pPr>
        <w:pStyle w:val="Predeterminado"/>
        <w:spacing w:lineRule="auto" w:line="360" w:before="240" w:after="240"/>
        <w:jc w:val="both"/>
        <w:rPr/>
      </w:pPr>
      <w:r>
        <w:rPr>
          <w:rFonts w:ascii="Arial" w:hAnsi="Arial"/>
          <w:b/>
          <w:color w:val="000000"/>
        </w:rPr>
        <w:t>CUARTO OTROSI DIGO;</w:t>
      </w:r>
      <w:r>
        <w:rPr>
          <w:rFonts w:ascii="Arial" w:hAnsi="Arial"/>
          <w:color w:val="000000"/>
        </w:rPr>
        <w:t xml:space="preserve"> De acuerdo a lo dispuesto por el artículo 71 Lit B de la Ley N° 17.738 y concordantes, se repone vicésima por un valor de $U 678 (Pesos uruguayos doscientos noventa y dos) fijándose provisoriamente los honorarios profesionales en 3 Bases de Prestación y Contribución (3 BPC).</w:t>
      </w:r>
    </w:p>
    <w:p>
      <w:pPr>
        <w:pStyle w:val="Predeterminado"/>
        <w:spacing w:lineRule="auto" w:line="360" w:before="240" w:after="240"/>
        <w:jc w:val="both"/>
        <w:rPr/>
      </w:pPr>
      <w:r>
        <w:rPr>
          <w:rFonts w:ascii="Arial" w:hAnsi="Arial"/>
          <w:b/>
          <w:color w:val="000000"/>
          <w:u w:val="single"/>
        </w:rPr>
        <w:t>Tributación</w:t>
      </w:r>
    </w:p>
    <w:p>
      <w:pPr>
        <w:pStyle w:val="Predeterminado"/>
        <w:spacing w:lineRule="auto" w:line="360" w:before="240" w:after="240"/>
        <w:jc w:val="both"/>
        <w:rPr/>
      </w:pPr>
      <w:r>
        <w:rPr>
          <w:rFonts w:ascii="Arial" w:hAnsi="Arial"/>
          <w:color w:val="000000"/>
        </w:rPr>
        <w:t>Timbre Profesional: $190</w:t>
      </w:r>
    </w:p>
    <w:p>
      <w:pPr>
        <w:pStyle w:val="Predeterminado"/>
        <w:spacing w:lineRule="auto" w:line="360" w:before="240" w:after="240"/>
        <w:jc w:val="both"/>
        <w:rPr/>
      </w:pPr>
      <w:r>
        <w:rPr>
          <w:rFonts w:ascii="Arial" w:hAnsi="Arial"/>
          <w:color w:val="000000"/>
        </w:rPr>
        <w:t>Vicésima: 5% de 3 BPC: $678</w:t>
      </w:r>
    </w:p>
    <w:p>
      <w:pPr>
        <w:pStyle w:val="Predeterminado"/>
        <w:spacing w:lineRule="auto" w:line="360" w:before="240" w:after="240"/>
        <w:jc w:val="both"/>
        <w:rPr/>
      </w:pPr>
      <w:r>
        <w:rPr>
          <w:rFonts w:ascii="Arial" w:hAnsi="Arial"/>
          <w:color w:val="000000"/>
        </w:rPr>
        <w:t>Tasa Judicial: $521</w:t>
      </w:r>
    </w:p>
    <w:p>
      <w:pPr>
        <w:pStyle w:val="Predeterminado"/>
        <w:spacing w:lineRule="auto" w:line="360" w:before="240" w:after="240"/>
        <w:jc w:val="both"/>
        <w:rPr/>
      </w:pPr>
      <w:r>
        <w:rPr>
          <w:rFonts w:ascii="Arial" w:hAnsi="Arial"/>
          <w:color w:val="000000"/>
        </w:rPr>
        <w:t>Impuesto a las Ejecuciones: 1% monto total reclamado $ 4647</w:t>
      </w:r>
    </w:p>
    <w:p>
      <w:pPr>
        <w:pStyle w:val="Predeterminado"/>
        <w:spacing w:lineRule="auto" w:line="360" w:before="240" w:after="240"/>
        <w:jc w:val="both"/>
        <w:rPr/>
      </w:pPr>
      <w:r>
        <w:rPr>
          <w:rFonts w:ascii="Arial" w:hAnsi="Arial"/>
          <w:color w:val="000000"/>
        </w:rPr>
        <w:t xml:space="preserve"> </w:t>
      </w:r>
    </w:p>
    <w:p>
      <w:pPr>
        <w:pStyle w:val="Predeterminado"/>
        <w:spacing w:lineRule="auto" w:line="360" w:before="240" w:after="240"/>
        <w:jc w:val="both"/>
        <w:rPr/>
      </w:pPr>
      <w:r>
        <w:rPr>
          <w:rFonts w:ascii="Arial" w:hAnsi="Arial"/>
          <w:color w:val="000000"/>
        </w:rPr>
        <w:t xml:space="preserve"> </w:t>
      </w:r>
    </w:p>
    <w:p>
      <w:pPr>
        <w:pStyle w:val="Predeterminado"/>
        <w:spacing w:lineRule="auto" w:line="360" w:before="240" w:after="240"/>
        <w:jc w:val="both"/>
        <w:rPr/>
      </w:pPr>
      <w:r>
        <w:rPr>
          <w:rFonts w:ascii="Arial" w:hAnsi="Arial"/>
          <w:color w:val="000000"/>
        </w:rPr>
        <w:t xml:space="preserve">        </w:t>
      </w:r>
      <w:r>
        <w:rPr>
          <w:rFonts w:ascii="Arial" w:hAnsi="Arial"/>
          <w:color w:val="000000"/>
        </w:rPr>
        <w:tab/>
      </w:r>
      <w:r>
        <w:rPr>
          <w:rFonts w:eastAsia="Pacifico" w:cs="Pacifico" w:ascii="Arial" w:hAnsi="Arial"/>
          <w:color w:val="000000"/>
        </w:rPr>
        <w:t xml:space="preserve">Ruben Monzón. </w:t>
      </w:r>
      <w:r>
        <w:rPr>
          <w:rFonts w:ascii="Arial" w:hAnsi="Arial"/>
          <w:color w:val="000000"/>
        </w:rPr>
        <w:t xml:space="preserve">(En representación de Pipa S.A ).                   </w:t>
      </w:r>
    </w:p>
    <w:p>
      <w:pPr>
        <w:pStyle w:val="Predeterminado"/>
        <w:spacing w:lineRule="auto" w:line="360" w:before="240" w:after="240"/>
        <w:jc w:val="both"/>
        <w:rPr/>
      </w:pPr>
      <w:r>
        <w:rPr>
          <w:rFonts w:ascii="Arial" w:hAnsi="Arial"/>
          <w:color w:val="000000"/>
        </w:rPr>
        <w:t xml:space="preserve">                                 </w:t>
      </w:r>
      <w:r>
        <w:rPr>
          <w:rFonts w:ascii="Arial" w:hAnsi="Arial"/>
          <w:color w:val="000000"/>
        </w:rPr>
        <w:tab/>
        <w:tab/>
        <w:t xml:space="preserve"> ___________________</w:t>
      </w:r>
    </w:p>
    <w:p>
      <w:pPr>
        <w:pStyle w:val="Predeterminado"/>
        <w:spacing w:lineRule="auto" w:line="360" w:before="240" w:after="240"/>
        <w:jc w:val="both"/>
        <w:rPr/>
      </w:pPr>
      <w:r>
        <w:rPr>
          <w:rFonts w:ascii="Arial" w:hAnsi="Arial"/>
          <w:color w:val="000000"/>
        </w:rPr>
        <w:t xml:space="preserve">          </w:t>
      </w:r>
      <w:r>
        <w:rPr>
          <w:rFonts w:ascii="Arial" w:hAnsi="Arial"/>
          <w:color w:val="000000"/>
        </w:rPr>
        <w:tab/>
        <w:t xml:space="preserve">                                  </w:t>
        <w:tab/>
        <w:t xml:space="preserve">  </w:t>
        <w:tab/>
        <w:t xml:space="preserve">     </w:t>
      </w:r>
    </w:p>
    <w:p>
      <w:pPr>
        <w:pStyle w:val="Predeterminado"/>
        <w:spacing w:lineRule="auto" w:line="360" w:before="240" w:after="240"/>
        <w:jc w:val="both"/>
        <w:rPr/>
      </w:pPr>
      <w:r>
        <w:rPr/>
      </w:r>
    </w:p>
    <w:p>
      <w:pPr>
        <w:pStyle w:val="Predeterminado"/>
        <w:spacing w:lineRule="auto" w:line="360" w:before="240" w:after="240"/>
        <w:jc w:val="both"/>
        <w:rPr/>
      </w:pPr>
      <w:r>
        <w:rPr>
          <w:rFonts w:ascii="Arial" w:hAnsi="Arial"/>
          <w:color w:val="000000"/>
        </w:rPr>
        <w:t xml:space="preserve">                                                                    </w:t>
      </w:r>
      <w:r>
        <w:rPr>
          <w:rFonts w:ascii="Arial" w:hAnsi="Arial"/>
          <w:color w:val="000000"/>
        </w:rPr>
        <w:t>Dr. Tosi</w:t>
      </w:r>
    </w:p>
    <w:p>
      <w:pPr>
        <w:pStyle w:val="Predeterminado"/>
        <w:spacing w:lineRule="auto" w:line="360" w:before="240" w:after="240"/>
        <w:jc w:val="both"/>
        <w:rPr/>
      </w:pPr>
      <w:r>
        <w:rPr>
          <w:rFonts w:ascii="Arial" w:hAnsi="Arial"/>
          <w:color w:val="000000"/>
        </w:rPr>
        <w:t xml:space="preserve">                                                                    </w:t>
      </w:r>
      <w:r>
        <w:rPr>
          <w:rFonts w:ascii="Arial" w:hAnsi="Arial"/>
          <w:color w:val="000000"/>
        </w:rPr>
        <w:t>Abogado – Mat. 1111</w:t>
      </w:r>
    </w:p>
    <w:p>
      <w:pPr>
        <w:pStyle w:val="Predeterminado"/>
        <w:spacing w:lineRule="auto" w:line="360" w:before="240" w:after="240"/>
        <w:jc w:val="both"/>
        <w:rPr/>
      </w:pPr>
      <w:r>
        <w:rPr>
          <w:rFonts w:ascii="Arial" w:hAnsi="Arial"/>
          <w:color w:val="000000"/>
        </w:rPr>
        <w:t xml:space="preserve">                                      </w:t>
      </w:r>
    </w:p>
    <w:p>
      <w:pPr>
        <w:pStyle w:val="Predeterminado"/>
        <w:spacing w:lineRule="auto" w:line="360" w:before="240" w:after="240"/>
        <w:jc w:val="both"/>
        <w:rPr/>
      </w:pPr>
      <w:r>
        <w:rPr/>
      </w:r>
    </w:p>
    <w:p>
      <w:pPr>
        <w:pStyle w:val="Predeterminado"/>
        <w:spacing w:lineRule="auto" w:line="360" w:before="240" w:after="240"/>
        <w:jc w:val="both"/>
        <w:rPr/>
      </w:pPr>
      <w:r>
        <w:rPr/>
      </w:r>
    </w:p>
    <w:p>
      <w:pPr>
        <w:pStyle w:val="Predeterminado"/>
        <w:spacing w:lineRule="auto" w:line="360" w:before="240" w:after="240"/>
        <w:jc w:val="both"/>
        <w:rPr/>
      </w:pPr>
      <w:r>
        <w:rPr/>
      </w:r>
    </w:p>
    <w:p>
      <w:pPr>
        <w:pStyle w:val="Predeterminado"/>
        <w:spacing w:lineRule="auto" w:line="360" w:before="240" w:after="240"/>
        <w:jc w:val="both"/>
        <w:rPr/>
      </w:pPr>
      <w:r>
        <w:rPr/>
      </w:r>
    </w:p>
    <w:p>
      <w:pPr>
        <w:pStyle w:val="Predeterminado"/>
        <w:spacing w:lineRule="auto" w:line="360" w:before="240" w:after="240"/>
        <w:jc w:val="both"/>
        <w:rPr/>
      </w:pPr>
      <w:r>
        <w:rPr/>
      </w:r>
    </w:p>
    <w:p>
      <w:pPr>
        <w:pStyle w:val="Predeterminado"/>
        <w:spacing w:lineRule="auto" w:line="360" w:before="240" w:after="240"/>
        <w:jc w:val="both"/>
        <w:rPr/>
      </w:pPr>
      <w:r>
        <w:rPr/>
      </w:r>
    </w:p>
    <w:p>
      <w:pPr>
        <w:pStyle w:val="Predeterminado"/>
        <w:spacing w:lineRule="auto" w:line="360" w:before="240" w:after="240"/>
        <w:jc w:val="both"/>
        <w:rPr/>
      </w:pPr>
      <w:r>
        <w:rPr/>
      </w:r>
    </w:p>
    <w:p>
      <w:pPr>
        <w:pStyle w:val="Predeterminado"/>
        <w:spacing w:lineRule="auto" w:line="360" w:before="240" w:after="240"/>
        <w:jc w:val="both"/>
        <w:rPr/>
      </w:pPr>
      <w:r>
        <w:rPr>
          <w:rFonts w:ascii="Arial" w:hAnsi="Arial"/>
          <w:b/>
          <w:color w:val="000000"/>
          <w:u w:val="single"/>
        </w:rPr>
        <w:t>Grupo 5.</w:t>
      </w:r>
      <w:r>
        <w:rPr>
          <w:rFonts w:ascii="Arial" w:hAnsi="Arial"/>
          <w:color w:val="000000"/>
        </w:rPr>
        <w:t xml:space="preserve">  Vanessa Navarro, Irene Toledo, Ignacio Barlocci, Eliana de León, Hugo Caliaba, Alexandra Toribio, Florencia Rodríguez, Ema Prieto, María Eugenia Cancelo, María Emilia Díaz. </w:t>
      </w:r>
    </w:p>
    <w:p>
      <w:pPr>
        <w:pStyle w:val="Predeterminado"/>
        <w:spacing w:lineRule="auto" w:line="360"/>
        <w:rPr/>
      </w:pPr>
      <w:r>
        <w:rPr>
          <w:rFonts w:ascii="Arial" w:hAnsi="Arial"/>
          <w:color w:val="000000"/>
        </w:rPr>
        <w:t>Aclaración de cuentas (consideramos la posición mayoritaria de la doctrina);</w:t>
      </w:r>
    </w:p>
    <w:p>
      <w:pPr>
        <w:pStyle w:val="Predeterminado"/>
        <w:spacing w:lineRule="auto" w:line="360"/>
        <w:rPr/>
      </w:pPr>
      <w:r>
        <w:rPr/>
      </w:r>
    </w:p>
    <w:p>
      <w:pPr>
        <w:pStyle w:val="Predeterminado"/>
        <w:spacing w:lineRule="auto" w:line="360"/>
        <w:rPr/>
      </w:pPr>
      <w:r>
        <w:rPr>
          <w:rFonts w:ascii="Arial" w:hAnsi="Arial"/>
          <w:color w:val="000000"/>
        </w:rPr>
        <w:t>Mes de Exigibilidad: 1 de Septiembre de 2020</w:t>
      </w:r>
    </w:p>
    <w:p>
      <w:pPr>
        <w:pStyle w:val="Predeterminado"/>
        <w:spacing w:lineRule="auto" w:line="360"/>
        <w:rPr/>
      </w:pPr>
      <w:r>
        <w:rPr>
          <w:rFonts w:ascii="Arial" w:hAnsi="Arial"/>
          <w:color w:val="000000"/>
        </w:rPr>
        <w:t>Mes de la demanda: Septiembre (se toma Agosto)</w:t>
      </w:r>
    </w:p>
    <w:p>
      <w:pPr>
        <w:pStyle w:val="Predeterminado"/>
        <w:spacing w:lineRule="auto" w:line="360"/>
        <w:rPr/>
      </w:pPr>
      <w:r>
        <w:rPr/>
      </w:r>
    </w:p>
    <w:p>
      <w:pPr>
        <w:pStyle w:val="Predeterminado"/>
        <w:spacing w:lineRule="auto" w:line="360"/>
        <w:rPr/>
      </w:pPr>
      <w:r>
        <w:rPr>
          <w:rFonts w:ascii="Arial" w:hAnsi="Arial"/>
          <w:color w:val="000000"/>
        </w:rPr>
        <w:t>IPC Septiembre: 200,72</w:t>
      </w:r>
    </w:p>
    <w:p>
      <w:pPr>
        <w:pStyle w:val="Predeterminado"/>
        <w:spacing w:lineRule="auto" w:line="360"/>
        <w:rPr/>
      </w:pPr>
      <w:r>
        <w:rPr>
          <w:rFonts w:ascii="Arial" w:hAnsi="Arial"/>
          <w:color w:val="000000"/>
        </w:rPr>
        <w:t>IPC Agosto: 199,69</w:t>
      </w:r>
    </w:p>
    <w:p>
      <w:pPr>
        <w:pStyle w:val="Predeterminado"/>
        <w:spacing w:lineRule="auto" w:line="360"/>
        <w:rPr/>
      </w:pPr>
      <w:r>
        <w:rPr>
          <w:rFonts w:ascii="Arial" w:hAnsi="Arial"/>
          <w:color w:val="000000"/>
        </w:rPr>
        <w:t xml:space="preserve">Índice = IPC Septiembre % IPC agosto = 200,72 % 199,69 = </w:t>
      </w:r>
      <w:r>
        <w:rPr>
          <w:rFonts w:ascii="Arial" w:hAnsi="Arial"/>
          <w:b/>
          <w:color w:val="000000"/>
        </w:rPr>
        <w:t>1,0052</w:t>
      </w:r>
    </w:p>
    <w:p>
      <w:pPr>
        <w:pStyle w:val="Predeterminado"/>
        <w:spacing w:lineRule="auto" w:line="360"/>
        <w:rPr/>
      </w:pPr>
      <w:r>
        <w:rPr>
          <w:rFonts w:ascii="Arial" w:hAnsi="Arial"/>
          <w:color w:val="000000"/>
        </w:rPr>
        <w:t xml:space="preserve">Ajuste: 460.000 x 1,0916 </w:t>
      </w:r>
      <w:r>
        <w:rPr>
          <w:rFonts w:ascii="Arial" w:hAnsi="Arial"/>
          <w:b/>
          <w:color w:val="000000"/>
        </w:rPr>
        <w:t>= 462392</w:t>
      </w:r>
    </w:p>
    <w:p>
      <w:pPr>
        <w:pStyle w:val="Predeterminado"/>
        <w:spacing w:lineRule="auto" w:line="360"/>
        <w:rPr/>
      </w:pPr>
      <w:r>
        <w:rPr/>
      </w:r>
    </w:p>
    <w:p>
      <w:pPr>
        <w:pStyle w:val="Predeterminado"/>
        <w:spacing w:lineRule="auto" w:line="360"/>
        <w:rPr/>
      </w:pPr>
      <w:r>
        <w:rPr>
          <w:rFonts w:ascii="Arial" w:hAnsi="Arial"/>
          <w:color w:val="000000"/>
        </w:rPr>
        <w:t>Doce meses = 6% (artículo 4)</w:t>
      </w:r>
    </w:p>
    <w:p>
      <w:pPr>
        <w:pStyle w:val="Predeterminado"/>
        <w:spacing w:lineRule="auto" w:line="360"/>
        <w:rPr/>
      </w:pPr>
      <w:r>
        <w:rPr>
          <w:rFonts w:ascii="Arial" w:hAnsi="Arial"/>
          <w:color w:val="000000"/>
        </w:rPr>
        <w:t>Un mes (Agosto) = 0,5%</w:t>
      </w:r>
    </w:p>
    <w:p>
      <w:pPr>
        <w:pStyle w:val="Predeterminado"/>
        <w:spacing w:lineRule="auto" w:line="360"/>
        <w:rPr/>
      </w:pPr>
      <w:r>
        <w:rPr>
          <w:rFonts w:ascii="Arial" w:hAnsi="Arial"/>
          <w:color w:val="000000"/>
        </w:rPr>
        <w:t>Interés = 462.392 x 0,5% =</w:t>
      </w:r>
      <w:r>
        <w:rPr>
          <w:rFonts w:ascii="Arial" w:hAnsi="Arial"/>
          <w:b/>
          <w:color w:val="000000"/>
        </w:rPr>
        <w:t>2311,96</w:t>
      </w:r>
    </w:p>
    <w:p>
      <w:pPr>
        <w:pStyle w:val="Predeterminado"/>
        <w:spacing w:lineRule="auto" w:line="360"/>
        <w:rPr/>
      </w:pPr>
      <w:r>
        <w:rPr/>
      </w:r>
    </w:p>
    <w:p>
      <w:pPr>
        <w:pStyle w:val="Predeterminado"/>
        <w:spacing w:lineRule="auto" w:line="360"/>
        <w:rPr/>
      </w:pPr>
      <w:r>
        <w:rPr>
          <w:rFonts w:ascii="Arial" w:hAnsi="Arial"/>
          <w:color w:val="000000"/>
        </w:rPr>
        <w:t xml:space="preserve">Cuantía final: 462392 + 2311,96 = </w:t>
      </w:r>
      <w:r>
        <w:rPr>
          <w:rFonts w:ascii="Arial" w:hAnsi="Arial"/>
          <w:b/>
          <w:color w:val="000000"/>
        </w:rPr>
        <w:t>464.703,96</w:t>
      </w:r>
    </w:p>
    <w:p>
      <w:pPr>
        <w:pStyle w:val="Predeterminado"/>
        <w:spacing w:lineRule="auto" w:line="360"/>
        <w:rPr/>
      </w:pPr>
      <w:r>
        <w:rPr/>
      </w:r>
    </w:p>
    <w:p>
      <w:pPr>
        <w:pStyle w:val="Predeterminado"/>
        <w:spacing w:lineRule="auto" w:line="360"/>
        <w:rPr/>
      </w:pPr>
      <w:r>
        <w:rPr>
          <w:rFonts w:ascii="Arial" w:hAnsi="Arial"/>
          <w:color w:val="000000"/>
        </w:rPr>
        <w:t>La competencia es en el Juzgado de Paz Departamental de Colonia en razón de la cuantía.</w:t>
      </w:r>
    </w:p>
    <w:p>
      <w:pPr>
        <w:pStyle w:val="Predeterminado"/>
        <w:spacing w:lineRule="auto" w:line="360"/>
        <w:rPr/>
      </w:pPr>
      <w:r>
        <w:rPr/>
      </w:r>
    </w:p>
    <w:p>
      <w:pPr>
        <w:pStyle w:val="Predeterminado"/>
        <w:spacing w:lineRule="auto" w:line="360"/>
        <w:rPr/>
      </w:pPr>
      <w:r>
        <w:rPr/>
      </w:r>
    </w:p>
    <w:p>
      <w:pPr>
        <w:pStyle w:val="Predeterminado"/>
        <w:spacing w:lineRule="auto" w:line="360" w:before="240" w:after="240"/>
        <w:jc w:val="both"/>
        <w:rPr/>
      </w:pPr>
      <w:r>
        <w:rPr/>
      </w:r>
    </w:p>
    <w:p>
      <w:pPr>
        <w:pStyle w:val="Predeterminado"/>
        <w:spacing w:lineRule="auto" w:line="360" w:before="240" w:after="240"/>
        <w:jc w:val="both"/>
        <w:rPr/>
      </w:pPr>
      <w:r>
        <w:rPr/>
      </w:r>
    </w:p>
    <w:p>
      <w:pPr>
        <w:pStyle w:val="Predeterminado"/>
        <w:spacing w:lineRule="auto" w:line="360" w:before="240" w:after="240"/>
        <w:jc w:val="both"/>
        <w:rPr/>
      </w:pPr>
      <w:r>
        <w:rPr/>
      </w:r>
    </w:p>
    <w:sectPr>
      <w:type w:val="nextPage"/>
      <w:pgSz w:w="11906" w:h="16838"/>
      <w:pgMar w:left="2268" w:right="850" w:header="0" w:top="2835" w:footer="0" w:bottom="850" w:gutter="0"/>
      <w:pgNumType w:fmt="decimal"/>
      <w:formProt w:val="false"/>
      <w:textDirection w:val="lrTb"/>
      <w:docGrid w:type="default" w:linePitch="240" w:charSpace="4096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Usuario" w:date="2020-09-16T20:47:00Z" w:initials="U">
    <w:p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  <w:t>No requiere la relación causal.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upperLetter"/>
      <w:lvlText w:val="%1)"/>
      <w:lvlJc w:val="left"/>
      <w:pPr>
        <w:ind w:left="720" w:hanging="360"/>
      </w:pPr>
      <w:rPr>
        <w:u w:val="none"/>
        <w:b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trackRevisions/>
  <w:defaultTabStop w:val="708"/>
  <w:autoHyphenation w:val="true"/>
  <w:compat/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s-ES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3b217f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3b217f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3b217f"/>
    <w:rPr>
      <w:b/>
      <w:bCs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3b217f"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 w:customStyle="1">
    <w:name w:val="Body Text"/>
    <w:basedOn w:val="Predeterminado"/>
    <w:rsid w:val="001965f6"/>
    <w:pPr>
      <w:spacing w:before="0" w:after="120"/>
    </w:pPr>
    <w:rPr/>
  </w:style>
  <w:style w:type="paragraph" w:styleId="Lista">
    <w:name w:val="List"/>
    <w:basedOn w:val="Cuerpodetexto"/>
    <w:rsid w:val="001965f6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Predeterminado"/>
    <w:qFormat/>
    <w:rsid w:val="001965f6"/>
    <w:pPr>
      <w:suppressLineNumbers/>
    </w:pPr>
    <w:rPr/>
  </w:style>
  <w:style w:type="paragraph" w:styleId="Predeterminado" w:customStyle="1">
    <w:name w:val="Predeterminado"/>
    <w:qFormat/>
    <w:rsid w:val="001965f6"/>
    <w:pPr>
      <w:widowControl w:val="false"/>
      <w:tabs>
        <w:tab w:val="clear" w:pos="708"/>
        <w:tab w:val="left" w:pos="720" w:leader="none"/>
      </w:tabs>
      <w:suppressAutoHyphens w:val="true"/>
      <w:bidi w:val="0"/>
      <w:spacing w:lineRule="atLeast" w:line="100" w:before="0" w:after="200"/>
      <w:jc w:val="left"/>
      <w:textAlignment w:val="baseline"/>
    </w:pPr>
    <w:rPr>
      <w:rFonts w:ascii="Times New Roman" w:hAnsi="Times New Roman" w:eastAsia="Droid Sans Fallback" w:cs="Lohit Hindi"/>
      <w:color w:val="auto"/>
      <w:kern w:val="0"/>
      <w:sz w:val="24"/>
      <w:szCs w:val="24"/>
      <w:lang w:val="es-UY" w:eastAsia="zh-CN" w:bidi="hi-IN"/>
    </w:rPr>
  </w:style>
  <w:style w:type="paragraph" w:styleId="Encabezado1" w:customStyle="1">
    <w:name w:val="Encabezado 1"/>
    <w:basedOn w:val="Predeterminado"/>
    <w:next w:val="Cuerpodetexto"/>
    <w:qFormat/>
    <w:rsid w:val="001965f6"/>
    <w:pPr>
      <w:keepNext w:val="true"/>
      <w:keepLines/>
      <w:spacing w:before="400" w:after="120"/>
    </w:pPr>
    <w:rPr>
      <w:sz w:val="40"/>
      <w:szCs w:val="40"/>
    </w:rPr>
  </w:style>
  <w:style w:type="paragraph" w:styleId="Encabezado2" w:customStyle="1">
    <w:name w:val="Encabezado 2"/>
    <w:basedOn w:val="Predeterminado"/>
    <w:next w:val="Cuerpodetexto"/>
    <w:qFormat/>
    <w:rsid w:val="001965f6"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Encabezado3" w:customStyle="1">
    <w:name w:val="Encabezado 3"/>
    <w:basedOn w:val="Predeterminado"/>
    <w:next w:val="Cuerpodetexto"/>
    <w:qFormat/>
    <w:rsid w:val="001965f6"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Encabezado4" w:customStyle="1">
    <w:name w:val="Encabezado 4"/>
    <w:basedOn w:val="Predeterminado"/>
    <w:next w:val="Cuerpodetexto"/>
    <w:qFormat/>
    <w:rsid w:val="001965f6"/>
    <w:pPr>
      <w:keepNext w:val="true"/>
      <w:keepLines/>
      <w:spacing w:before="280" w:after="80"/>
      <w:outlineLvl w:val="3"/>
    </w:pPr>
    <w:rPr>
      <w:color w:val="666666"/>
    </w:rPr>
  </w:style>
  <w:style w:type="paragraph" w:styleId="Encabezado5" w:customStyle="1">
    <w:name w:val="Encabezado 5"/>
    <w:basedOn w:val="Predeterminado"/>
    <w:next w:val="Cuerpodetexto"/>
    <w:qFormat/>
    <w:rsid w:val="001965f6"/>
    <w:pPr>
      <w:keepNext w:val="true"/>
      <w:keepLines/>
      <w:spacing w:before="240" w:after="80"/>
      <w:outlineLvl w:val="4"/>
    </w:pPr>
    <w:rPr>
      <w:color w:val="666666"/>
    </w:rPr>
  </w:style>
  <w:style w:type="paragraph" w:styleId="Encabezado6" w:customStyle="1">
    <w:name w:val="Encabezado 6"/>
    <w:basedOn w:val="Predeterminado"/>
    <w:next w:val="Cuerpodetexto"/>
    <w:qFormat/>
    <w:rsid w:val="001965f6"/>
    <w:pPr>
      <w:keepNext w:val="true"/>
      <w:keepLines/>
      <w:spacing w:before="240" w:after="80"/>
      <w:outlineLvl w:val="5"/>
    </w:pPr>
    <w:rPr>
      <w:i/>
      <w:color w:val="666666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Predeterminado"/>
    <w:next w:val="Cuerpodetexto"/>
    <w:rsid w:val="001965f6"/>
    <w:pPr>
      <w:keepNext w:val="true"/>
      <w:spacing w:before="240" w:after="120"/>
    </w:pPr>
    <w:rPr>
      <w:rFonts w:ascii="Arial" w:hAnsi="Arial"/>
      <w:sz w:val="28"/>
      <w:szCs w:val="28"/>
    </w:rPr>
  </w:style>
  <w:style w:type="paragraph" w:styleId="Etiqueta" w:customStyle="1">
    <w:name w:val="Etiqueta"/>
    <w:basedOn w:val="Predeterminado"/>
    <w:qFormat/>
    <w:rsid w:val="001965f6"/>
    <w:pPr>
      <w:suppressLineNumbers/>
      <w:spacing w:before="120" w:after="120"/>
    </w:pPr>
    <w:rPr>
      <w:i/>
      <w:iCs/>
    </w:rPr>
  </w:style>
  <w:style w:type="paragraph" w:styleId="Titular">
    <w:name w:val="Title"/>
    <w:basedOn w:val="Predeterminado"/>
    <w:next w:val="Subttulo"/>
    <w:qFormat/>
    <w:rsid w:val="001965f6"/>
    <w:pPr>
      <w:keepNext w:val="true"/>
      <w:keepLines/>
      <w:spacing w:before="0" w:after="60"/>
      <w:jc w:val="center"/>
    </w:pPr>
    <w:rPr>
      <w:b/>
      <w:bCs/>
      <w:sz w:val="52"/>
      <w:szCs w:val="52"/>
    </w:rPr>
  </w:style>
  <w:style w:type="paragraph" w:styleId="Subttulo">
    <w:name w:val="Subtitle"/>
    <w:basedOn w:val="Predeterminado"/>
    <w:next w:val="Cuerpodetexto"/>
    <w:qFormat/>
    <w:rsid w:val="001965f6"/>
    <w:pPr>
      <w:keepNext w:val="true"/>
      <w:keepLines/>
      <w:spacing w:before="0" w:after="320"/>
      <w:jc w:val="center"/>
    </w:pPr>
    <w:rPr>
      <w:i/>
      <w:iCs/>
      <w:color w:val="666666"/>
      <w:sz w:val="30"/>
      <w:szCs w:val="30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3b217f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3b217f"/>
    <w:pPr/>
    <w:rPr>
      <w:b/>
      <w:bCs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3b217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LibreOffice/6.4.4.2$Windows_X86_64 LibreOffice_project/3d775be2011f3886db32dfd395a6a6d1ca2630ff</Application>
  <Pages>6</Pages>
  <Words>885</Words>
  <Characters>4560</Characters>
  <CharactersWithSpaces>5706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2020-09-12T19:14:00Z</dcterms:created>
  <dc:creator>suvila942hotmail.com</dc:creator>
  <dc:description/>
  <dc:language>es-UY</dc:language>
  <cp:lastModifiedBy/>
  <dcterms:modified xsi:type="dcterms:W3CDTF">2020-09-17T12:02:29Z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