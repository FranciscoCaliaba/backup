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480" w:before="0" w:after="360"/>
        <w:jc w:val="right"/>
        <w:outlineLvl w:val="2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</w:r>
    </w:p>
    <w:p>
      <w:pPr>
        <w:pStyle w:val="Normal"/>
        <w:numPr>
          <w:ilvl w:val="0"/>
          <w:numId w:val="0"/>
        </w:numPr>
        <w:spacing w:before="280" w:after="80"/>
        <w:ind w:left="720" w:hanging="0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  <w:t>La sociedad Pipa S.A., quiere comenzar juicio ejecutivo, contra Marcos Rodríguez, quien se domicilia en el Dpto. de Colonia y con fecha 21/07 libró el cheque Nº 12345 del BROU por la suma de $460.000 que presentado al cobro, no pudieron cobrar por falta de fondos.</w:t>
      </w:r>
    </w:p>
    <w:p>
      <w:pPr>
        <w:pStyle w:val="Normal"/>
        <w:numPr>
          <w:ilvl w:val="0"/>
          <w:numId w:val="0"/>
        </w:numPr>
        <w:spacing w:before="280" w:after="80"/>
        <w:ind w:left="720" w:hanging="0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  <w:t>En el día de hoy se presenta a su estudio Ruben Monzón, presidente de la S.A., quien plantea su interés en hacer efectivo el cobro del documento.</w:t>
      </w:r>
    </w:p>
    <w:p>
      <w:pPr>
        <w:pStyle w:val="Normal"/>
        <w:numPr>
          <w:ilvl w:val="0"/>
          <w:numId w:val="0"/>
        </w:numPr>
        <w:spacing w:before="280" w:after="80"/>
        <w:ind w:left="720" w:hanging="0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  <w:t>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  <w:t>Se desconocen bienes del mismo.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eastAsia="es-ES"/>
        </w:rPr>
      </w:pPr>
      <w:r>
        <w:rPr>
          <w:rFonts w:eastAsia="Times New Roman" w:cs="Arial" w:ascii="Arial" w:hAnsi="Arial"/>
          <w:b/>
          <w:color w:val="000000"/>
          <w:sz w:val="28"/>
          <w:szCs w:val="28"/>
          <w:u w:val="single"/>
          <w:lang w:eastAsia="es-ES"/>
        </w:rPr>
        <w:t>Competencia: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s-ES"/>
        </w:rPr>
        <w:t>Criterio de la cuantía</w:t>
      </w:r>
      <w:r>
        <w:rPr>
          <w:rFonts w:eastAsia="Times New Roman" w:cs="Arial" w:ascii="Arial" w:hAnsi="Arial"/>
          <w:color w:val="000000"/>
          <w:sz w:val="28"/>
          <w:szCs w:val="28"/>
          <w:lang w:eastAsia="es-ES"/>
        </w:rPr>
        <w:t>: $460.000 = Juzgado de Paz.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val="en-US" w:eastAsia="es-ES"/>
        </w:rPr>
        <w:t>Criterio territorial:</w:t>
      </w:r>
      <w:r>
        <w:rPr>
          <w:rFonts w:eastAsia="Times New Roman" w:cs="Arial" w:ascii="Arial" w:hAnsi="Arial"/>
          <w:color w:val="000000"/>
          <w:sz w:val="28"/>
          <w:szCs w:val="28"/>
          <w:lang w:val="en-US" w:eastAsia="es-ES"/>
        </w:rPr>
        <w:t xml:space="preserve"> Art. 21 LOT y art. 1465 CC. </w:t>
      </w:r>
      <w:r>
        <w:rPr>
          <w:rFonts w:eastAsia="Times New Roman" w:cs="Arial" w:ascii="Arial" w:hAnsi="Arial"/>
          <w:color w:val="000000"/>
          <w:sz w:val="28"/>
          <w:szCs w:val="28"/>
          <w:lang w:eastAsia="es-ES"/>
        </w:rPr>
        <w:t>Lugar de cumplimiento de la obligación: domicilio del deudor, Colonia del Sacramento.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s-ES"/>
        </w:rPr>
        <w:t>Criterio material</w:t>
      </w:r>
      <w:r>
        <w:rPr>
          <w:rFonts w:eastAsia="Times New Roman" w:cs="Arial" w:ascii="Arial" w:hAnsi="Arial"/>
          <w:color w:val="000000"/>
          <w:sz w:val="28"/>
          <w:szCs w:val="28"/>
          <w:lang w:eastAsia="es-ES"/>
        </w:rPr>
        <w:t>: civil.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s-ES"/>
        </w:rPr>
        <w:t>Criterio temporal</w:t>
      </w:r>
      <w:r>
        <w:rPr>
          <w:rFonts w:eastAsia="Times New Roman" w:cs="Arial" w:ascii="Arial" w:hAnsi="Arial"/>
          <w:color w:val="000000"/>
          <w:sz w:val="28"/>
          <w:szCs w:val="28"/>
          <w:lang w:eastAsia="es-ES"/>
        </w:rPr>
        <w:t>: decreto 166/79 lit. A, fecha en que luce en el documento= 21/7. No aplica, hay un único Juzgado de Paz Dtal en Colonia.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s-ES"/>
        </w:rPr>
        <w:t>Juzgado competente: Juzgado de Paz Departamental de Colonia. </w:t>
      </w:r>
    </w:p>
    <w:p>
      <w:pPr>
        <w:pStyle w:val="Normal"/>
        <w:numPr>
          <w:ilvl w:val="0"/>
          <w:numId w:val="0"/>
        </w:numPr>
        <w:spacing w:lineRule="auto" w:line="480" w:before="0" w:after="360"/>
        <w:jc w:val="right"/>
        <w:outlineLvl w:val="2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480" w:before="0" w:after="360"/>
        <w:jc w:val="right"/>
        <w:outlineLvl w:val="2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480" w:before="0" w:after="360"/>
        <w:jc w:val="right"/>
        <w:outlineLvl w:val="2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480" w:before="0" w:after="360"/>
        <w:outlineLvl w:val="2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480" w:before="0" w:after="360"/>
        <w:jc w:val="right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-1664970</wp:posOffset>
                </wp:positionV>
                <wp:extent cx="2477135" cy="148209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40" cy="14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GRUPO  6   ----   </w:t>
                            </w:r>
                            <w:r>
                              <w:rPr>
                                <w:b/>
                                <w:bCs/>
                                <w:sz w:val="80"/>
                                <w:szCs w:val="80"/>
                                <w:color w:val="C9211E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0.45pt;margin-top:-131.1pt;width:194.95pt;height:116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GRUPO  6   ----   </w:t>
                      </w:r>
                      <w:r>
                        <w:rPr>
                          <w:b/>
                          <w:bCs/>
                          <w:sz w:val="80"/>
                          <w:szCs w:val="80"/>
                          <w:color w:val="C9211E"/>
                        </w:rPr>
                        <w:t xml:space="preserve">  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es-ES"/>
        </w:rPr>
        <w:t> 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PROMUEVE JUICIO EJECUTIVO</w:t>
      </w:r>
    </w:p>
    <w:p>
      <w:pPr>
        <w:pStyle w:val="Normal"/>
        <w:spacing w:lineRule="auto" w:line="480" w:before="0" w:after="36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SEÑOR JUEZ DE PAZ DEPARTAMENTAL DE COLONIA: 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        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</w:r>
      <w:ins w:id="0" w:author="Usuario" w:date="2020-09-16T21:12:00Z">
        <w:r>
          <w:rPr>
            <w:rFonts w:eastAsia="Times New Roman" w:cs="Arial" w:ascii="Arial" w:hAnsi="Arial"/>
            <w:b/>
            <w:bCs/>
            <w:color w:val="000000"/>
            <w:sz w:val="24"/>
            <w:szCs w:val="24"/>
            <w:lang w:eastAsia="es-ES"/>
          </w:rPr>
          <w:t>Rubén Monzón</w:t>
        </w:r>
      </w:ins>
      <w:ins w:id="1" w:author="Usuario" w:date="2020-09-16T21:13:00Z">
        <w:r>
          <w:rPr>
            <w:rFonts w:eastAsia="Times New Roman" w:cs="Arial" w:ascii="Arial" w:hAnsi="Arial"/>
            <w:b/>
            <w:bCs/>
            <w:color w:val="000000"/>
            <w:sz w:val="24"/>
            <w:szCs w:val="24"/>
            <w:lang w:eastAsia="es-ES"/>
          </w:rPr>
          <w:t xml:space="preserve"> </w:t>
        </w:r>
      </w:ins>
      <w:ins w:id="2" w:author="Usuario" w:date="2020-09-16T21:13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t xml:space="preserve">en su calidad de Presidente según se acredita con certificado notarial, que se adjunta y en representación de </w:t>
        </w:r>
      </w:ins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 xml:space="preserve">PIPA S.A.,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número de RUT 123456789012, con </w:t>
      </w:r>
      <w:del w:id="3" w:author="Usuario" w:date="2020-09-16T21:12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>domicilio real</w:delText>
        </w:r>
      </w:del>
      <w:ins w:id="4" w:author="Usuario" w:date="2020-09-16T21:12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t>sede</w:t>
        </w:r>
      </w:ins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en calle Mercedes número 686, </w:t>
      </w:r>
      <w:del w:id="5" w:author="Usuario" w:date="2020-09-16T21:12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 xml:space="preserve">representada por </w:delText>
        </w:r>
      </w:del>
      <w:del w:id="6" w:author="Usuario" w:date="2020-09-16T21:12:00Z">
        <w:r>
          <w:rPr>
            <w:rFonts w:eastAsia="Times New Roman" w:cs="Arial" w:ascii="Arial" w:hAnsi="Arial"/>
            <w:b/>
            <w:bCs/>
            <w:color w:val="000000"/>
            <w:sz w:val="24"/>
            <w:szCs w:val="24"/>
            <w:lang w:eastAsia="es-ES"/>
          </w:rPr>
          <w:delText>Rubén Monzón</w:delText>
        </w:r>
      </w:del>
      <w:del w:id="7" w:author="Usuario" w:date="2020-09-16T21:13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>, titular de la cédula de identidad número 4.555.444-6</w:delText>
        </w:r>
      </w:del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, </w:t>
      </w:r>
      <w:del w:id="8" w:author="Usuario" w:date="2020-09-16T21:13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>en su calidad de Presidente del Directorio según se acredita con certificado notarial de representación que se adjunta</w:delText>
        </w:r>
      </w:del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, constituyendo domicilio físico en calle Yi número 888 y electrónico en 5555555@notificaciones.poderjudicial.gub.uy, al señor Juez me presento y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DIGO:</w:t>
      </w:r>
    </w:p>
    <w:p>
      <w:pPr>
        <w:pStyle w:val="Normal"/>
        <w:spacing w:lineRule="auto" w:line="480" w:before="0" w:after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Que vengo a p romover juicio ejecutivo contra el Señor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 xml:space="preserve">Marcos Rodriguez,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con domicilio </w:t>
      </w:r>
      <w:del w:id="9" w:author="Usuario" w:date="2020-09-17T08:48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 xml:space="preserve">real </w:delText>
        </w:r>
      </w:del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en la calle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 Avda. 18 de Julio 8080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de la ciudad de Colonia del Sacramento,  en mérito a las siguientes consideraciones de hecho y fundamentos de derecho que paso a exponer:</w:t>
      </w:r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-I-</w:t>
      </w:r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 xml:space="preserve">I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HECHOS</w:t>
      </w:r>
    </w:p>
    <w:p>
      <w:pPr>
        <w:pStyle w:val="Normal"/>
        <w:spacing w:lineRule="auto" w:line="480" w:before="0" w:after="36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      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 xml:space="preserve">1. 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Mi representada es tenedora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de un cheque al portador, serie AAAS N°12345 librado por Marcos Rodriguez contra el Banco de la República Oriental del Uruguay “BROU” (Sucursal 2.) por un monto de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$U 460.000 (pesos uruguayos cuatrocientos sesenta mil)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con vencimiento el 4 de agosto de 2020, el que a la fecha no ha sido cancelado. Pese a las reiteradas gestiones extrajudiciales que he llevado a cabo para hacer efectivo el cobro del referido documento, el demandado las ha evadido todas, habiendo incumplido el mismo la cancelación de su obligación. Habiéndose agotado todas las vías amigables y conciliatorias para la cancelación del documento, es que corresponde a mi derecho e interés el inicio de la presente acción ejecutiva.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       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>2. El referido cheque configuró título ejecutivo hábil con la constancia de falta de provisión de fondos a la fecha de su exigibilidad (4 de agosto de 2020), estampada por el Banco de la República Oriental del Uruguay “BROU” (Sucursal 2) la cual luce al dorso del mismo y que fuera firmada por el responsable de la caja de la mencionada institución bancaria.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        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 xml:space="preserve">3. </w:t>
      </w:r>
      <w:r>
        <w:rPr>
          <w:rFonts w:eastAsia="Times New Roman" w:cs="Arial" w:ascii="Arial" w:hAnsi="Arial"/>
          <w:color w:val="000000" w:themeColor="text1"/>
          <w:sz w:val="24"/>
          <w:szCs w:val="24"/>
          <w:lang w:eastAsia="es-ES"/>
        </w:rPr>
        <w:t>No tengo conocimiento de los bienes que posee el demandado, por lo tanto corresponde en consecuencia se trabe embargo genérico sobre el mismo, oficiándose a sus efectos al Registro Nacional de Actos Personales Sección Interdicciones en cantidad suficiente para cubrir la suma reclamada, intereses legales, costas y costos del juicio</w:t>
      </w:r>
      <w:r>
        <w:rPr>
          <w:rFonts w:eastAsia="Times New Roman" w:cs="Arial" w:ascii="Arial" w:hAnsi="Arial"/>
          <w:color w:val="FF0000"/>
          <w:sz w:val="24"/>
          <w:szCs w:val="24"/>
          <w:lang w:eastAsia="es-ES"/>
        </w:rPr>
        <w:t>.</w:t>
      </w:r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-II-</w:t>
      </w:r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PRUEBA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A efectos de acreditar los hechos alegados, solicito la agregación de la siguiente prueba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DOCUMENTAL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: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-Certificado notarial acreditando la representación del Sr.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Ruben Monzón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, por PIPA SA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(DOCUMENTO A). 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-Fotocopia autenticada por la Oficina Actuaria de esta Sede del cheque suscrito por el demandado con la constancia de falta de previsión de fondos del mismo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(DOCUMENTO B)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  <w:del w:id="14" w:author="Usuario" w:date="2020-09-16T21:15:00Z"/>
        </w:rPr>
      </w:pPr>
      <w:del w:id="10" w:author="Usuario" w:date="2020-09-16T21:15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>-</w:delText>
        </w:r>
      </w:del>
      <w:del w:id="11" w:author="Usuario" w:date="2020-09-16T21:15:00Z">
        <w:r>
          <w:rPr>
            <w:rFonts w:eastAsia="Times New Roman" w:cs="Times New Roman" w:ascii="Times New Roman" w:hAnsi="Times New Roman"/>
            <w:color w:val="000000"/>
            <w:sz w:val="24"/>
            <w:szCs w:val="24"/>
            <w:lang w:eastAsia="es-ES"/>
          </w:rPr>
          <w:delText xml:space="preserve"> </w:delText>
        </w:r>
      </w:del>
      <w:del w:id="12" w:author="Usuario" w:date="2020-09-16T21:15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>Constancia de pago del Impuesto a las Ejecuciones</w:delText>
        </w:r>
      </w:del>
      <w:del w:id="13" w:author="Usuario" w:date="2020-09-16T21:15:00Z">
        <w:r>
          <w:rPr>
            <w:rFonts w:eastAsia="Times New Roman" w:cs="Arial" w:ascii="Arial" w:hAnsi="Arial"/>
            <w:b/>
            <w:bCs/>
            <w:color w:val="000000"/>
            <w:sz w:val="24"/>
            <w:szCs w:val="24"/>
            <w:lang w:eastAsia="es-ES"/>
          </w:rPr>
          <w:delText xml:space="preserve"> (DOCUMENTO C). </w:delText>
        </w:r>
      </w:del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-III-</w:t>
      </w:r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DERECHO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Fundo el derecho de mi representada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en lo establecido en los artículos 117, 118, 353, a 361 del Código General del Proceso, Decreto Ley N° 14.412 y demás normas concordantes y complementarias.</w:t>
      </w:r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-IV-</w:t>
      </w:r>
    </w:p>
    <w:p>
      <w:pPr>
        <w:pStyle w:val="Normal"/>
        <w:spacing w:lineRule="auto" w:line="480" w:before="0" w:after="360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PETITORIO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Por lo expuesto al Señor Juez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SOLICITO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: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I – Me tenga por presentado</w:t>
      </w:r>
      <w:r>
        <w:rPr>
          <w:rFonts w:eastAsia="Times New Roman" w:cs="Arial" w:ascii="Arial" w:hAnsi="Arial"/>
          <w:color w:val="FF0000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en la representación invocada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con los recaudos adjuntos, por denunciado el dom</w:t>
      </w:r>
      <w:del w:id="15" w:author="Usuario" w:date="2020-09-16T21:15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>de</w:delText>
        </w:r>
      </w:del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icilio real, por constituido el electrónico</w:t>
      </w:r>
      <w:ins w:id="16" w:author="Usuario" w:date="2020-09-16T21:15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t xml:space="preserve"> y fiscal</w:t>
        </w:r>
      </w:ins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y por promovida la presente demanda ejecutiva.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ES"/>
        </w:rPr>
        <w:t>II – Se decrete la traba de embargo genérico sobre el demandado, en cantidad suficiente para cubrir la suma de $460.000 (pesos uruguayos cuatrocientos sesenta mil), intereses legales costas y costos del juicio, oficiándose al Registro Nacional de Actos Personales Sección Interdicciones a sus efectos.</w:t>
      </w:r>
    </w:p>
    <w:p>
      <w:pPr>
        <w:pStyle w:val="Predeterminado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Arial" w:ascii="Arial" w:hAnsi="Arial"/>
          <w:color w:val="000000"/>
          <w:lang w:eastAsia="es-ES"/>
        </w:rPr>
        <w:t xml:space="preserve">III – Cumplido, cítese de excepciones al demandado por el término legal de 10 días hábiles perentorios e improrrogables </w:t>
      </w:r>
      <w:ins w:id="17" w:author="Usuario" w:date="2020-09-16T21:17:00Z">
        <w:r>
          <w:rPr>
            <w:rFonts w:ascii="Arial" w:hAnsi="Arial"/>
            <w:color w:val="000000"/>
          </w:rPr>
          <w:t xml:space="preserve">opuestas y desestimadas que sean </w:t>
        </w:r>
      </w:ins>
      <w:del w:id="18" w:author="Usuario" w:date="2020-09-16T21:17:00Z">
        <w:r>
          <w:rPr>
            <w:rFonts w:eastAsia="Times New Roman" w:cs="Arial" w:ascii="Arial" w:hAnsi="Arial"/>
            <w:color w:val="000000"/>
            <w:lang w:eastAsia="es-ES"/>
          </w:rPr>
          <w:delText>y</w:delText>
        </w:r>
      </w:del>
      <w:r>
        <w:rPr>
          <w:rFonts w:eastAsia="Times New Roman" w:cs="Arial" w:ascii="Arial" w:hAnsi="Arial"/>
          <w:color w:val="000000"/>
          <w:lang w:eastAsia="es-ES"/>
        </w:rPr>
        <w:t xml:space="preserve"> llévese adelante la ejecución</w:t>
      </w:r>
      <w:del w:id="19" w:author="Usuario" w:date="2020-09-16T21:17:00Z">
        <w:r>
          <w:rPr>
            <w:rFonts w:eastAsia="Times New Roman" w:cs="Arial" w:ascii="Arial" w:hAnsi="Arial"/>
            <w:color w:val="000000"/>
            <w:lang w:eastAsia="es-ES"/>
          </w:rPr>
          <w:delText>.</w:delText>
        </w:r>
      </w:del>
      <w:ins w:id="20" w:author="Usuario" w:date="2020-09-16T21:17:00Z">
        <w:r>
          <w:rPr>
            <w:rFonts w:ascii="Arial" w:hAnsi="Arial"/>
            <w:color w:val="000000"/>
          </w:rPr>
          <w:t xml:space="preserve"> hasta cubrir la suma adeudada más reajustes e intereses legales mas costos y costas del juicio.</w:t>
        </w:r>
      </w:ins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4"/>
          <w:szCs w:val="24"/>
          <w:lang w:val="es-UY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UY" w:eastAsia="es-ES"/>
          <w:rPrChange w:id="0" w:author="Usuario" w:date="2020-09-16T21:17:00Z"/>
        </w:rPr>
        <w:rPrChange w:id="0" w:author="Usuario" w:date="2020-09-16T21:17:00Z"/>
      </w:r>
    </w:p>
    <w:p>
      <w:pPr>
        <w:pStyle w:val="Normal"/>
        <w:spacing w:lineRule="auto" w:line="480" w:before="0" w:after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PRIMER OTROSI DIGO: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acredito el pago del Impuesto a las Ejecuciones según lo establecido en la Ley N° 16.170 por valor de $U </w:t>
      </w:r>
      <w:commentRangeStart w:id="0"/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12.000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  <w:commentRangeEnd w:id="0"/>
      <w:r>
        <w:commentReference w:id="0"/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(Pesos uruguayos doce mil) expedido por el “BROU”</w:t>
      </w:r>
    </w:p>
    <w:p>
      <w:pPr>
        <w:pStyle w:val="Normal"/>
        <w:spacing w:lineRule="auto" w:line="480" w:before="0" w:after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SEGUNDO OTROSI DIGO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: Que según lo dispuesto por los artículos 85, 90, 105, 106 y 107 del Código General del Proceso autorizo </w:t>
      </w:r>
      <w:del w:id="23" w:author="Usuario" w:date="2020-09-16T21:18:00Z">
        <w:r>
          <w:rPr>
            <w:rFonts w:eastAsia="Times New Roman" w:cs="Arial" w:ascii="Arial" w:hAnsi="Arial"/>
            <w:color w:val="000000"/>
            <w:sz w:val="24"/>
            <w:szCs w:val="24"/>
            <w:lang w:eastAsia="es-ES"/>
          </w:rPr>
          <w:delText xml:space="preserve">al letrado firmante, y </w:delText>
        </w:r>
      </w:del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a la Procuradora Estéfani Ubal, quien también queda autorizada a los efectos de retirar los oficios y demás documentos que surjan del expediente.</w:t>
      </w:r>
    </w:p>
    <w:p>
      <w:pPr>
        <w:pStyle w:val="Normal"/>
        <w:spacing w:lineRule="auto" w:line="480" w:before="0" w:after="360"/>
        <w:ind w:firstLine="720"/>
        <w:jc w:val="both"/>
        <w:rPr>
          <w:rFonts w:ascii="Times New Roman" w:hAnsi="Times New Roman" w:eastAsia="Times New Roman" w:cs="Times New Roman"/>
          <w:sz w:val="26"/>
          <w:szCs w:val="26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es-ES"/>
        </w:rPr>
        <w:t>TERCER OTROSI DIGO</w:t>
      </w: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 xml:space="preserve">: De acuerdo a lo dispuesto por el artículo 71 Lit B de la Ley N° 17.738 y concordantes, se repone vicésima por un valor de $U </w:t>
      </w:r>
      <w:r>
        <w:rPr>
          <w:rFonts w:eastAsia="Times New Roman" w:cs="Arial" w:ascii="Arial" w:hAnsi="Arial"/>
          <w:color w:val="FF0000"/>
          <w:sz w:val="26"/>
          <w:szCs w:val="26"/>
          <w:lang w:eastAsia="es-ES"/>
          <w:rPrChange w:id="0" w:author="Usuario" w:date="2020-09-16T21:19:00Z"/>
        </w:rPr>
        <w:t>______</w:t>
      </w: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 xml:space="preserve"> (Pesos uruguayos doscientos noventa y dos) fijándose provisoriamente los honorarios profesionales en 3 Bases de Prestación y Contribución (3 BPC)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6"/>
          <w:szCs w:val="26"/>
          <w:lang w:eastAsia="es-ES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> </w:t>
      </w:r>
    </w:p>
    <w:p>
      <w:pPr>
        <w:pStyle w:val="Normal"/>
        <w:spacing w:lineRule="auto" w:line="240" w:before="0" w:after="360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> </w:t>
      </w: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>__________________         Dr. _______Abogado</w:t>
        <w:tab/>
      </w:r>
    </w:p>
    <w:p>
      <w:pPr>
        <w:pStyle w:val="Normal"/>
        <w:spacing w:lineRule="auto" w:line="240" w:before="0" w:after="360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 xml:space="preserve">  </w:t>
      </w: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 xml:space="preserve">Ruben Monzon </w:t>
        <w:tab/>
        <w:tab/>
        <w:tab/>
        <w:t xml:space="preserve">  Mat. 1111</w:t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6"/>
          <w:szCs w:val="26"/>
          <w:lang w:eastAsia="es-ES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 xml:space="preserve">                </w:t>
      </w:r>
      <w:r>
        <w:rPr>
          <w:rFonts w:eastAsia="Times New Roman" w:cs="Arial" w:ascii="Arial" w:hAnsi="Arial"/>
          <w:color w:val="000000"/>
          <w:sz w:val="26"/>
          <w:szCs w:val="26"/>
          <w:lang w:eastAsia="es-ES"/>
        </w:rPr>
        <w:tab/>
      </w:r>
    </w:p>
    <w:p>
      <w:pPr>
        <w:pStyle w:val="Normal"/>
        <w:spacing w:lineRule="auto" w:line="480" w:before="0" w:after="360"/>
        <w:jc w:val="both"/>
        <w:rPr>
          <w:rFonts w:ascii="Arial" w:hAnsi="Arial" w:eastAsia="Times New Roman" w:cs="Arial"/>
          <w:b/>
          <w:b/>
          <w:bCs/>
          <w:color w:val="000000"/>
          <w:sz w:val="26"/>
          <w:szCs w:val="26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es-E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480" w:before="0" w:after="360"/>
        <w:jc w:val="both"/>
        <w:rPr>
          <w:rFonts w:ascii="Arial" w:hAnsi="Arial" w:eastAsia="Times New Roman" w:cs="Arial"/>
          <w:b/>
          <w:b/>
          <w:bCs/>
          <w:color w:val="000000"/>
          <w:sz w:val="26"/>
          <w:szCs w:val="26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es-ES"/>
        </w:rPr>
      </w:r>
    </w:p>
    <w:p>
      <w:pPr>
        <w:pStyle w:val="Normal"/>
        <w:spacing w:lineRule="auto" w:line="480" w:before="0" w:after="360"/>
        <w:jc w:val="both"/>
        <w:rPr>
          <w:rFonts w:ascii="Times New Roman" w:hAnsi="Times New Roman" w:eastAsia="Times New Roman" w:cs="Times New Roman"/>
          <w:sz w:val="26"/>
          <w:szCs w:val="26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es-ES"/>
        </w:rPr>
        <w:t>TASA JUDICIAL / VICESIMA / TIMBRE PROFESIONAL $190</w:t>
      </w:r>
    </w:p>
    <w:p>
      <w:pPr>
        <w:pStyle w:val="Normal"/>
        <w:spacing w:lineRule="auto" w:line="480" w:before="0" w:after="200"/>
        <w:rPr>
          <w:sz w:val="28"/>
          <w:szCs w:val="28"/>
        </w:rPr>
      </w:pPr>
      <w:r>
        <w:rPr/>
      </w:r>
    </w:p>
    <w:sectPr>
      <w:type w:val="nextPage"/>
      <w:pgSz w:w="11906" w:h="16838"/>
      <w:pgMar w:left="2268" w:right="851" w:header="0" w:top="2835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suario" w:date="2020-09-16T21:18:00Z" w:initials="U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De donde surge este valor siendo que el Imp. A las Ejec. es del 1%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trackRevisions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220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9e64e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9e64eb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Appletabspan" w:customStyle="1">
    <w:name w:val="apple-tab-span"/>
    <w:basedOn w:val="DefaultParagraphFont"/>
    <w:qFormat/>
    <w:rsid w:val="009e64eb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d0e86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d0e8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fd0e86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fd0e86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e64e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redeterminado" w:customStyle="1">
    <w:name w:val="Predeterminado"/>
    <w:qFormat/>
    <w:rsid w:val="00fd0e86"/>
    <w:pPr>
      <w:widowControl w:val="false"/>
      <w:tabs>
        <w:tab w:val="clear" w:pos="708"/>
        <w:tab w:val="left" w:pos="720" w:leader="none"/>
      </w:tabs>
      <w:suppressAutoHyphens w:val="true"/>
      <w:bidi w:val="0"/>
      <w:spacing w:lineRule="atLeast" w:line="100" w:before="0" w:after="200"/>
      <w:jc w:val="left"/>
      <w:textAlignment w:val="baseline"/>
    </w:pPr>
    <w:rPr>
      <w:rFonts w:ascii="Times New Roman" w:hAnsi="Times New Roman" w:eastAsia="Droid Sans Fallback" w:cs="Lohit Hindi"/>
      <w:color w:val="auto"/>
      <w:kern w:val="0"/>
      <w:sz w:val="24"/>
      <w:szCs w:val="24"/>
      <w:lang w:val="es-UY" w:eastAsia="zh-C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d0e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fd0e8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d0e8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Application>LibreOffice/6.4.4.2$Windows_X86_64 LibreOffice_project/3d775be2011f3886db32dfd395a6a6d1ca2630ff</Application>
  <Pages>6</Pages>
  <Words>853</Words>
  <Characters>4438</Characters>
  <CharactersWithSpaces>5333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2020-09-14T00:06:00Z</dcterms:created>
  <dc:creator>PC</dc:creator>
  <dc:description/>
  <dc:language>es-UY</dc:language>
  <cp:lastModifiedBy/>
  <dcterms:modified xsi:type="dcterms:W3CDTF">2020-09-17T12:00:28Z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